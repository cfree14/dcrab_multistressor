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6F39" w14:textId="77777777" w:rsidR="00171C7C" w:rsidRDefault="00171C7C">
      <w:pPr>
        <w:pStyle w:val="Title"/>
        <w:spacing w:line="360" w:lineRule="auto"/>
        <w:rPr>
          <w:rFonts w:ascii="Times New Roman" w:hAnsi="Times New Roman"/>
        </w:rPr>
      </w:pPr>
      <w:r>
        <w:rPr>
          <w:rFonts w:ascii="Times New Roman" w:hAnsi="Times New Roman"/>
        </w:rPr>
        <w:t>Oregon Department of Fish &amp; Wildlife</w:t>
      </w:r>
    </w:p>
    <w:p w14:paraId="09A5D479" w14:textId="77777777" w:rsidR="00171C7C" w:rsidRDefault="00DA6E37">
      <w:pPr>
        <w:pStyle w:val="Subtitle"/>
        <w:rPr>
          <w:rFonts w:ascii="Times New Roman" w:hAnsi="Times New Roman"/>
          <w:sz w:val="22"/>
        </w:rPr>
      </w:pPr>
      <w:r>
        <w:rPr>
          <w:rFonts w:ascii="Times New Roman" w:hAnsi="Times New Roman"/>
          <w:sz w:val="22"/>
        </w:rPr>
        <w:t>CONFIDENTIAL DATA USE AND NON-DISCLOSURE AGREEMENT</w:t>
      </w:r>
    </w:p>
    <w:p w14:paraId="39D4D59D" w14:textId="77777777" w:rsidR="00171C7C" w:rsidRDefault="00171C7C">
      <w:pPr>
        <w:rPr>
          <w:rFonts w:ascii="Times New Roman" w:hAnsi="Times New Roman"/>
          <w:sz w:val="22"/>
        </w:rPr>
      </w:pPr>
    </w:p>
    <w:p w14:paraId="3513AF98" w14:textId="77777777" w:rsidR="00DA6E37" w:rsidRDefault="00DA6E37">
      <w:pPr>
        <w:rPr>
          <w:rFonts w:ascii="Times New Roman" w:hAnsi="Times New Roman"/>
          <w:sz w:val="22"/>
        </w:rPr>
      </w:pPr>
    </w:p>
    <w:p w14:paraId="4F441F9A" w14:textId="77777777" w:rsidR="00AB3220" w:rsidRDefault="00DA6E37">
      <w:pPr>
        <w:rPr>
          <w:rFonts w:ascii="Times New Roman" w:hAnsi="Times New Roman"/>
          <w:sz w:val="22"/>
        </w:rPr>
      </w:pPr>
      <w:r>
        <w:rPr>
          <w:rFonts w:ascii="Times New Roman" w:hAnsi="Times New Roman"/>
          <w:sz w:val="22"/>
        </w:rPr>
        <w:t>DISCLOSER:</w:t>
      </w:r>
      <w:r>
        <w:rPr>
          <w:rFonts w:ascii="Times New Roman" w:hAnsi="Times New Roman"/>
          <w:sz w:val="22"/>
        </w:rPr>
        <w:tab/>
      </w:r>
      <w:r>
        <w:rPr>
          <w:rFonts w:ascii="Times New Roman" w:hAnsi="Times New Roman"/>
          <w:sz w:val="22"/>
        </w:rPr>
        <w:tab/>
        <w:t>The Oregon Department of Fish and Wildlife</w:t>
      </w:r>
    </w:p>
    <w:p w14:paraId="037D386E" w14:textId="77777777" w:rsidR="00DA6E37" w:rsidRDefault="00DA6E37">
      <w:pPr>
        <w:rPr>
          <w:rFonts w:ascii="Times New Roman" w:hAnsi="Times New Roman"/>
          <w:sz w:val="22"/>
        </w:rPr>
      </w:pPr>
      <w:r>
        <w:rPr>
          <w:rFonts w:ascii="Times New Roman" w:hAnsi="Times New Roman"/>
          <w:sz w:val="22"/>
        </w:rPr>
        <w:t>ADDRESS:</w:t>
      </w:r>
      <w:r>
        <w:rPr>
          <w:rFonts w:ascii="Times New Roman" w:hAnsi="Times New Roman"/>
          <w:sz w:val="22"/>
        </w:rPr>
        <w:tab/>
      </w:r>
      <w:r>
        <w:rPr>
          <w:rFonts w:ascii="Times New Roman" w:hAnsi="Times New Roman"/>
          <w:sz w:val="22"/>
        </w:rPr>
        <w:tab/>
        <w:t>2040 SE Marine Science DR, Newport, OR  97365</w:t>
      </w:r>
    </w:p>
    <w:p w14:paraId="75EA937F" w14:textId="77777777" w:rsidR="00DA6E37" w:rsidRDefault="00A00AF5">
      <w:pPr>
        <w:tabs>
          <w:tab w:val="left" w:pos="2160"/>
        </w:tabs>
        <w:rPr>
          <w:rFonts w:ascii="Times New Roman" w:hAnsi="Times New Roman"/>
          <w:sz w:val="22"/>
          <w:szCs w:val="22"/>
        </w:rPr>
      </w:pPr>
      <w:r>
        <w:rPr>
          <w:noProof/>
        </w:rPr>
        <mc:AlternateContent>
          <mc:Choice Requires="wps">
            <w:drawing>
              <wp:anchor distT="0" distB="0" distL="114300" distR="114300" simplePos="0" relativeHeight="251656704" behindDoc="0" locked="0" layoutInCell="1" allowOverlap="1" wp14:anchorId="4CDEF86A" wp14:editId="0E5AB148">
                <wp:simplePos x="0" y="0"/>
                <wp:positionH relativeFrom="column">
                  <wp:posOffset>1242060</wp:posOffset>
                </wp:positionH>
                <wp:positionV relativeFrom="paragraph">
                  <wp:posOffset>124460</wp:posOffset>
                </wp:positionV>
                <wp:extent cx="4857750" cy="3162300"/>
                <wp:effectExtent l="0" t="0" r="19050" b="19050"/>
                <wp:wrapSquare wrapText="bothSides"/>
                <wp:docPr id="4" name="Text Box 4"/>
                <wp:cNvGraphicFramePr/>
                <a:graphic xmlns:a="http://schemas.openxmlformats.org/drawingml/2006/main">
                  <a:graphicData uri="http://schemas.microsoft.com/office/word/2010/wordprocessingShape">
                    <wps:wsp>
                      <wps:cNvSpPr txBox="1"/>
                      <wps:spPr>
                        <a:xfrm>
                          <a:off x="0" y="0"/>
                          <a:ext cx="4857750" cy="3162300"/>
                        </a:xfrm>
                        <a:prstGeom prst="rect">
                          <a:avLst/>
                        </a:prstGeom>
                        <a:noFill/>
                        <a:ln w="6350">
                          <a:solidFill>
                            <a:prstClr val="black"/>
                          </a:solidFill>
                        </a:ln>
                        <a:effectLst/>
                      </wps:spPr>
                      <wps:txbx>
                        <w:txbxContent>
                          <w:p w14:paraId="0903ABBD" w14:textId="73BD24D8" w:rsidR="00646ED2" w:rsidRDefault="004715EF" w:rsidP="00CE53F7">
                            <w:pPr>
                              <w:rPr>
                                <w:rFonts w:ascii="Times New Roman" w:hAnsi="Times New Roman"/>
                                <w:sz w:val="18"/>
                                <w:szCs w:val="18"/>
                              </w:rPr>
                            </w:pPr>
                            <w:r>
                              <w:rPr>
                                <w:rFonts w:ascii="Times New Roman" w:hAnsi="Times New Roman"/>
                                <w:sz w:val="18"/>
                                <w:szCs w:val="18"/>
                              </w:rPr>
                              <w:t>The primary receiver will be:</w:t>
                            </w:r>
                          </w:p>
                          <w:p w14:paraId="12B9E41E" w14:textId="77777777" w:rsidR="004715EF" w:rsidRPr="009C7D67" w:rsidRDefault="004715EF" w:rsidP="00CE53F7">
                            <w:pPr>
                              <w:rPr>
                                <w:rFonts w:ascii="Times New Roman" w:hAnsi="Times New Roman"/>
                                <w:sz w:val="18"/>
                                <w:szCs w:val="18"/>
                              </w:rPr>
                            </w:pPr>
                          </w:p>
                          <w:p w14:paraId="1BBE9EC9" w14:textId="795FE6B2" w:rsidR="009C7D67" w:rsidRDefault="007F366A" w:rsidP="00CE53F7">
                            <w:pPr>
                              <w:rPr>
                                <w:rFonts w:ascii="Times New Roman" w:hAnsi="Times New Roman"/>
                                <w:sz w:val="18"/>
                                <w:szCs w:val="18"/>
                              </w:rPr>
                            </w:pPr>
                            <w:r>
                              <w:rPr>
                                <w:rFonts w:ascii="Times New Roman" w:hAnsi="Times New Roman"/>
                                <w:sz w:val="18"/>
                                <w:szCs w:val="18"/>
                              </w:rPr>
                              <w:t>Dr. Christopher Free</w:t>
                            </w:r>
                          </w:p>
                          <w:p w14:paraId="7A0AC5BB" w14:textId="48601DA0" w:rsidR="004715EF" w:rsidRDefault="004715EF" w:rsidP="00CE53F7">
                            <w:pPr>
                              <w:rPr>
                                <w:rFonts w:ascii="Times New Roman" w:hAnsi="Times New Roman"/>
                                <w:sz w:val="18"/>
                                <w:szCs w:val="18"/>
                              </w:rPr>
                            </w:pPr>
                            <w:r>
                              <w:rPr>
                                <w:rFonts w:ascii="Times New Roman" w:hAnsi="Times New Roman"/>
                                <w:sz w:val="18"/>
                                <w:szCs w:val="18"/>
                              </w:rPr>
                              <w:t>Bren School of Environmental Science and Management</w:t>
                            </w:r>
                          </w:p>
                          <w:p w14:paraId="0C3FC05F" w14:textId="32A65A05" w:rsidR="004715EF" w:rsidRDefault="004715EF" w:rsidP="00CE53F7">
                            <w:pPr>
                              <w:rPr>
                                <w:rFonts w:ascii="Times New Roman" w:hAnsi="Times New Roman"/>
                                <w:sz w:val="18"/>
                                <w:szCs w:val="18"/>
                              </w:rPr>
                            </w:pPr>
                            <w:r>
                              <w:rPr>
                                <w:rFonts w:ascii="Times New Roman" w:hAnsi="Times New Roman"/>
                                <w:sz w:val="18"/>
                                <w:szCs w:val="18"/>
                              </w:rPr>
                              <w:t>University of California, Santa Barbara (UCSB)</w:t>
                            </w:r>
                          </w:p>
                          <w:p w14:paraId="7FA1C604" w14:textId="38B6BD3E" w:rsidR="004715EF" w:rsidRDefault="004715EF" w:rsidP="00CE53F7">
                            <w:pPr>
                              <w:rPr>
                                <w:rFonts w:ascii="Times New Roman" w:hAnsi="Times New Roman"/>
                                <w:sz w:val="18"/>
                                <w:szCs w:val="18"/>
                              </w:rPr>
                            </w:pPr>
                            <w:r>
                              <w:rPr>
                                <w:rFonts w:ascii="Times New Roman" w:hAnsi="Times New Roman"/>
                                <w:sz w:val="18"/>
                                <w:szCs w:val="18"/>
                              </w:rPr>
                              <w:t>2400 Bren Hall</w:t>
                            </w:r>
                          </w:p>
                          <w:p w14:paraId="776363B6" w14:textId="2226E542" w:rsidR="004715EF" w:rsidRDefault="004715EF" w:rsidP="00CE53F7">
                            <w:pPr>
                              <w:rPr>
                                <w:ins w:id="0" w:author="AINSWORTH Justin C * ODFW" w:date="2023-10-09T17:04:00Z"/>
                                <w:rFonts w:ascii="Times New Roman" w:hAnsi="Times New Roman"/>
                                <w:color w:val="141412"/>
                                <w:sz w:val="21"/>
                                <w:szCs w:val="21"/>
                              </w:rPr>
                            </w:pPr>
                            <w:r w:rsidRPr="004715EF">
                              <w:rPr>
                                <w:rFonts w:ascii="Times New Roman" w:hAnsi="Times New Roman"/>
                                <w:color w:val="141412"/>
                                <w:sz w:val="21"/>
                                <w:szCs w:val="21"/>
                              </w:rPr>
                              <w:t>Santa Barbara, CA 93106-5131</w:t>
                            </w:r>
                          </w:p>
                          <w:p w14:paraId="319B1BF9" w14:textId="77777777" w:rsidR="00E03FE6" w:rsidRDefault="00E03FE6" w:rsidP="00CE53F7">
                            <w:pPr>
                              <w:rPr>
                                <w:ins w:id="1" w:author="AINSWORTH Justin C * ODFW" w:date="2023-10-09T17:04:00Z"/>
                                <w:rFonts w:ascii="Times New Roman" w:hAnsi="Times New Roman"/>
                                <w:color w:val="141412"/>
                                <w:sz w:val="21"/>
                                <w:szCs w:val="21"/>
                              </w:rPr>
                            </w:pPr>
                          </w:p>
                          <w:p w14:paraId="5218EA4C" w14:textId="292886A0" w:rsidR="00E03FE6" w:rsidRDefault="00E03FE6" w:rsidP="00CE53F7">
                            <w:pPr>
                              <w:rPr>
                                <w:ins w:id="2" w:author="AINSWORTH Justin C * ODFW" w:date="2023-10-09T17:04:00Z"/>
                                <w:rFonts w:ascii="Times New Roman" w:hAnsi="Times New Roman"/>
                                <w:color w:val="141412"/>
                                <w:sz w:val="21"/>
                                <w:szCs w:val="21"/>
                              </w:rPr>
                            </w:pPr>
                            <w:ins w:id="3" w:author="AINSWORTH Justin C * ODFW" w:date="2023-10-09T17:04:00Z">
                              <w:r>
                                <w:rPr>
                                  <w:rFonts w:ascii="Times New Roman" w:hAnsi="Times New Roman"/>
                                  <w:color w:val="141412"/>
                                  <w:sz w:val="21"/>
                                  <w:szCs w:val="21"/>
                                </w:rPr>
                                <w:t>Dr Kate Richerson</w:t>
                              </w:r>
                            </w:ins>
                          </w:p>
                          <w:p w14:paraId="3FA7A0F0" w14:textId="2F5566E5" w:rsidR="00E03FE6" w:rsidRDefault="00E03FE6" w:rsidP="00CE53F7">
                            <w:pPr>
                              <w:rPr>
                                <w:ins w:id="4" w:author="AINSWORTH Justin C * ODFW" w:date="2023-10-09T17:05:00Z"/>
                                <w:rFonts w:ascii="Times New Roman" w:hAnsi="Times New Roman"/>
                                <w:color w:val="141412"/>
                                <w:sz w:val="21"/>
                                <w:szCs w:val="21"/>
                              </w:rPr>
                            </w:pPr>
                            <w:ins w:id="5" w:author="AINSWORTH Justin C * ODFW" w:date="2023-10-09T17:05:00Z">
                              <w:r>
                                <w:rPr>
                                  <w:rFonts w:ascii="Times New Roman" w:hAnsi="Times New Roman"/>
                                  <w:color w:val="141412"/>
                                  <w:sz w:val="21"/>
                                  <w:szCs w:val="21"/>
                                </w:rPr>
                                <w:fldChar w:fldCharType="begin"/>
                              </w:r>
                              <w:r>
                                <w:rPr>
                                  <w:rFonts w:ascii="Times New Roman" w:hAnsi="Times New Roman"/>
                                  <w:color w:val="141412"/>
                                  <w:sz w:val="21"/>
                                  <w:szCs w:val="21"/>
                                </w:rPr>
                                <w:instrText>HYPERLINK "mailto:Kate.e.richerson@noaa.gov"</w:instrText>
                              </w:r>
                              <w:r>
                                <w:rPr>
                                  <w:rFonts w:ascii="Times New Roman" w:hAnsi="Times New Roman"/>
                                  <w:color w:val="141412"/>
                                  <w:sz w:val="21"/>
                                  <w:szCs w:val="21"/>
                                </w:rPr>
                              </w:r>
                              <w:r>
                                <w:rPr>
                                  <w:rFonts w:ascii="Times New Roman" w:hAnsi="Times New Roman"/>
                                  <w:color w:val="141412"/>
                                  <w:sz w:val="21"/>
                                  <w:szCs w:val="21"/>
                                </w:rPr>
                                <w:fldChar w:fldCharType="separate"/>
                              </w:r>
                              <w:r w:rsidRPr="00E946D6">
                                <w:rPr>
                                  <w:rStyle w:val="Hyperlink"/>
                                  <w:rFonts w:ascii="Times New Roman" w:hAnsi="Times New Roman"/>
                                  <w:sz w:val="21"/>
                                  <w:szCs w:val="21"/>
                                </w:rPr>
                                <w:t>Kate.e.richerson@noaa.gov</w:t>
                              </w:r>
                              <w:r>
                                <w:rPr>
                                  <w:rFonts w:ascii="Times New Roman" w:hAnsi="Times New Roman"/>
                                  <w:color w:val="141412"/>
                                  <w:sz w:val="21"/>
                                  <w:szCs w:val="21"/>
                                </w:rPr>
                                <w:fldChar w:fldCharType="end"/>
                              </w:r>
                            </w:ins>
                          </w:p>
                          <w:p w14:paraId="1F70C385" w14:textId="77777777" w:rsidR="00E03FE6" w:rsidRDefault="00E03FE6" w:rsidP="00CE53F7">
                            <w:pPr>
                              <w:rPr>
                                <w:ins w:id="6" w:author="AINSWORTH Justin C * ODFW" w:date="2023-10-09T17:05:00Z"/>
                                <w:rFonts w:ascii="Times New Roman" w:hAnsi="Times New Roman"/>
                                <w:color w:val="141412"/>
                                <w:sz w:val="21"/>
                                <w:szCs w:val="21"/>
                              </w:rPr>
                            </w:pPr>
                          </w:p>
                          <w:p w14:paraId="4C5B46A1" w14:textId="53627604" w:rsidR="00E03FE6" w:rsidRDefault="00E03FE6" w:rsidP="00CE53F7">
                            <w:pPr>
                              <w:rPr>
                                <w:ins w:id="7" w:author="AINSWORTH Justin C * ODFW" w:date="2023-10-09T17:05:00Z"/>
                                <w:rFonts w:ascii="Times New Roman" w:hAnsi="Times New Roman"/>
                                <w:color w:val="141412"/>
                                <w:sz w:val="21"/>
                                <w:szCs w:val="21"/>
                              </w:rPr>
                            </w:pPr>
                            <w:ins w:id="8" w:author="AINSWORTH Justin C * ODFW" w:date="2023-10-09T17:05:00Z">
                              <w:r>
                                <w:rPr>
                                  <w:rFonts w:ascii="Times New Roman" w:hAnsi="Times New Roman"/>
                                  <w:color w:val="141412"/>
                                  <w:sz w:val="21"/>
                                  <w:szCs w:val="21"/>
                                </w:rPr>
                                <w:t>Dr. Kiva Oken</w:t>
                              </w:r>
                            </w:ins>
                          </w:p>
                          <w:p w14:paraId="3F5229FB" w14:textId="1DB01229" w:rsidR="00E03FE6" w:rsidRPr="004715EF" w:rsidRDefault="00E03FE6" w:rsidP="00CE53F7">
                            <w:pPr>
                              <w:rPr>
                                <w:rFonts w:ascii="Times New Roman" w:hAnsi="Times New Roman"/>
                                <w:sz w:val="18"/>
                                <w:szCs w:val="18"/>
                              </w:rPr>
                            </w:pPr>
                            <w:ins w:id="9" w:author="AINSWORTH Justin C * ODFW" w:date="2023-10-09T17:06:00Z">
                              <w:r>
                                <w:rPr>
                                  <w:rFonts w:ascii="Times New Roman" w:hAnsi="Times New Roman"/>
                                  <w:color w:val="141412"/>
                                  <w:sz w:val="21"/>
                                  <w:szCs w:val="21"/>
                                </w:rPr>
                                <w:t>Kiva.oken@noaa.gov</w:t>
                              </w:r>
                            </w:ins>
                          </w:p>
                          <w:p w14:paraId="2D22B5BF" w14:textId="77777777" w:rsidR="004715EF" w:rsidRDefault="004715EF" w:rsidP="00CE53F7">
                            <w:pPr>
                              <w:rPr>
                                <w:rFonts w:ascii="Times New Roman" w:hAnsi="Times New Roman"/>
                                <w:sz w:val="18"/>
                                <w:szCs w:val="18"/>
                              </w:rPr>
                            </w:pPr>
                          </w:p>
                          <w:p w14:paraId="3A00CBA2" w14:textId="31819C55" w:rsidR="004715EF" w:rsidRDefault="004715EF" w:rsidP="00CE53F7">
                            <w:pPr>
                              <w:rPr>
                                <w:rFonts w:ascii="Times New Roman" w:hAnsi="Times New Roman"/>
                                <w:sz w:val="18"/>
                                <w:szCs w:val="18"/>
                              </w:rPr>
                            </w:pPr>
                            <w:r>
                              <w:rPr>
                                <w:rFonts w:ascii="Times New Roman" w:hAnsi="Times New Roman"/>
                                <w:sz w:val="18"/>
                                <w:szCs w:val="18"/>
                              </w:rPr>
                              <w:t>The primary analyst will be a to-be-determined postdoc hired and supervised by Dr. Free at UCSB.</w:t>
                            </w:r>
                          </w:p>
                          <w:p w14:paraId="306E3820" w14:textId="77777777" w:rsidR="004715EF" w:rsidRDefault="004715EF" w:rsidP="00CE53F7">
                            <w:pPr>
                              <w:rPr>
                                <w:rFonts w:ascii="Times New Roman" w:hAnsi="Times New Roman"/>
                                <w:sz w:val="18"/>
                                <w:szCs w:val="18"/>
                              </w:rPr>
                            </w:pPr>
                          </w:p>
                          <w:p w14:paraId="38A3410C" w14:textId="576142EF" w:rsidR="004715EF" w:rsidRDefault="004715EF" w:rsidP="00CE53F7">
                            <w:pPr>
                              <w:rPr>
                                <w:rFonts w:ascii="Times New Roman" w:hAnsi="Times New Roman"/>
                                <w:sz w:val="18"/>
                                <w:szCs w:val="18"/>
                              </w:rPr>
                            </w:pPr>
                            <w:r>
                              <w:rPr>
                                <w:rFonts w:ascii="Times New Roman" w:hAnsi="Times New Roman"/>
                                <w:sz w:val="18"/>
                                <w:szCs w:val="18"/>
                              </w:rPr>
                              <w:t xml:space="preserve">Dr. Kiva Oken and </w:t>
                            </w:r>
                            <w:r w:rsidR="00916F46">
                              <w:rPr>
                                <w:rFonts w:ascii="Times New Roman" w:hAnsi="Times New Roman"/>
                                <w:sz w:val="18"/>
                                <w:szCs w:val="18"/>
                              </w:rPr>
                              <w:t xml:space="preserve">Dr. </w:t>
                            </w:r>
                            <w:r>
                              <w:rPr>
                                <w:rFonts w:ascii="Times New Roman" w:hAnsi="Times New Roman"/>
                                <w:sz w:val="18"/>
                                <w:szCs w:val="18"/>
                              </w:rPr>
                              <w:t>Kate Richerson of the NOAA Northwest Fishery Science Center will provide technical support and may</w:t>
                            </w:r>
                            <w:r w:rsidR="003D34D6">
                              <w:rPr>
                                <w:rFonts w:ascii="Times New Roman" w:hAnsi="Times New Roman"/>
                                <w:sz w:val="18"/>
                                <w:szCs w:val="18"/>
                              </w:rPr>
                              <w:t xml:space="preserve"> also</w:t>
                            </w:r>
                            <w:r>
                              <w:rPr>
                                <w:rFonts w:ascii="Times New Roman" w:hAnsi="Times New Roman"/>
                                <w:sz w:val="18"/>
                                <w:szCs w:val="18"/>
                              </w:rPr>
                              <w:t xml:space="preserve"> view and analyze the data.</w:t>
                            </w:r>
                          </w:p>
                          <w:p w14:paraId="141DF038" w14:textId="77777777" w:rsidR="000B0687" w:rsidRDefault="000B0687" w:rsidP="00CE53F7">
                            <w:pPr>
                              <w:rPr>
                                <w:rFonts w:ascii="Times New Roman" w:hAnsi="Times New Roman"/>
                                <w:sz w:val="18"/>
                                <w:szCs w:val="18"/>
                              </w:rPr>
                            </w:pPr>
                          </w:p>
                          <w:p w14:paraId="645BBA31" w14:textId="4BF1F305" w:rsidR="000B0687" w:rsidRPr="009C7D67" w:rsidRDefault="000B0687" w:rsidP="00CE53F7">
                            <w:pPr>
                              <w:rPr>
                                <w:rFonts w:ascii="Times New Roman" w:hAnsi="Times New Roman"/>
                                <w:sz w:val="18"/>
                                <w:szCs w:val="18"/>
                              </w:rPr>
                            </w:pPr>
                            <w:r>
                              <w:rPr>
                                <w:rFonts w:ascii="Times New Roman" w:hAnsi="Times New Roman"/>
                                <w:sz w:val="18"/>
                                <w:szCs w:val="18"/>
                              </w:rPr>
                              <w:t>Dr. Chris Free has extensive experience working with confidential data under data sharing agreements with the state of California and appreciates the time, work, and trust that goes into sharing these data</w:t>
                            </w:r>
                            <w:r w:rsidR="00322047">
                              <w:rPr>
                                <w:rFonts w:ascii="Times New Roman" w:hAnsi="Times New Roman"/>
                                <w:sz w:val="18"/>
                                <w:szCs w:val="18"/>
                              </w:rPr>
                              <w:t xml:space="preserve"> with external researchers.</w:t>
                            </w:r>
                          </w:p>
                          <w:p w14:paraId="6B768F67" w14:textId="3E68488C" w:rsidR="00646ED2" w:rsidRPr="009C7D67" w:rsidRDefault="00646ED2" w:rsidP="00CE53F7">
                            <w:pPr>
                              <w:rPr>
                                <w:rFonts w:ascii="Times New Roman" w:hAnsi="Times New Roman"/>
                                <w:sz w:val="18"/>
                                <w:szCs w:val="18"/>
                              </w:rPr>
                            </w:pPr>
                          </w:p>
                          <w:p w14:paraId="41B3EC84" w14:textId="77777777" w:rsidR="00646ED2" w:rsidRPr="009C7D67" w:rsidRDefault="00646ED2" w:rsidP="00CE53F7">
                            <w:pPr>
                              <w:rPr>
                                <w:rFonts w:ascii="Times New Roman" w:hAnsi="Times New Roman"/>
                                <w:sz w:val="18"/>
                                <w:szCs w:val="18"/>
                              </w:rPr>
                            </w:pPr>
                          </w:p>
                          <w:p w14:paraId="45DCC2A0" w14:textId="77777777" w:rsidR="000E1389" w:rsidRPr="009C7D67" w:rsidRDefault="000E1389" w:rsidP="00CE53F7">
                            <w:pPr>
                              <w:rPr>
                                <w:rFonts w:ascii="Times New Roman" w:hAnsi="Times New Roman"/>
                                <w:sz w:val="18"/>
                                <w:szCs w:val="18"/>
                              </w:rPr>
                            </w:pPr>
                          </w:p>
                          <w:p w14:paraId="4123529C" w14:textId="77777777" w:rsidR="000E1389" w:rsidRPr="009C7D67" w:rsidRDefault="000E1389" w:rsidP="00CE53F7">
                            <w:pPr>
                              <w:rPr>
                                <w:rFonts w:ascii="Times New Roman" w:hAnsi="Times New Roman"/>
                                <w:sz w:val="18"/>
                                <w:szCs w:val="18"/>
                              </w:rPr>
                            </w:pPr>
                          </w:p>
                          <w:p w14:paraId="03250663" w14:textId="77777777" w:rsidR="000E1389" w:rsidRPr="009C7D67" w:rsidRDefault="000E1389" w:rsidP="00CE53F7">
                            <w:pPr>
                              <w:rPr>
                                <w:rFonts w:ascii="Times New Roman" w:hAnsi="Times New Roman"/>
                                <w:sz w:val="18"/>
                                <w:szCs w:val="18"/>
                              </w:rPr>
                            </w:pPr>
                          </w:p>
                          <w:p w14:paraId="3E72C407" w14:textId="77777777" w:rsidR="000E1389" w:rsidRPr="009C7D67" w:rsidRDefault="000E1389" w:rsidP="00CE53F7">
                            <w:pPr>
                              <w:rPr>
                                <w:rFonts w:ascii="Times New Roman" w:hAnsi="Times New Roman"/>
                                <w:sz w:val="18"/>
                                <w:szCs w:val="18"/>
                              </w:rPr>
                            </w:pPr>
                          </w:p>
                          <w:p w14:paraId="53D725FF" w14:textId="77777777" w:rsidR="000E1389" w:rsidRPr="009C7D67" w:rsidRDefault="000E1389" w:rsidP="00CE53F7">
                            <w:pPr>
                              <w:rPr>
                                <w:rFonts w:ascii="Times New Roman" w:hAnsi="Times New Roman"/>
                                <w:sz w:val="18"/>
                                <w:szCs w:val="18"/>
                              </w:rPr>
                            </w:pPr>
                          </w:p>
                          <w:p w14:paraId="7FD9963A" w14:textId="77777777" w:rsidR="000E1389" w:rsidRPr="009C7D67" w:rsidRDefault="000E1389" w:rsidP="00CE53F7">
                            <w:pPr>
                              <w:rPr>
                                <w:rFonts w:ascii="Times New Roman" w:hAnsi="Times New Roman"/>
                                <w:sz w:val="18"/>
                                <w:szCs w:val="18"/>
                              </w:rPr>
                            </w:pPr>
                          </w:p>
                          <w:p w14:paraId="5965332B" w14:textId="77777777" w:rsidR="000E1389" w:rsidRPr="009C7D67" w:rsidRDefault="000E1389" w:rsidP="00CE53F7">
                            <w:pPr>
                              <w:rPr>
                                <w:rFonts w:ascii="Times New Roman" w:hAnsi="Times New Roman"/>
                                <w:sz w:val="18"/>
                                <w:szCs w:val="18"/>
                              </w:rPr>
                            </w:pPr>
                          </w:p>
                          <w:p w14:paraId="1A68DB74" w14:textId="77777777" w:rsidR="000E1389" w:rsidRPr="009C7D67" w:rsidRDefault="000E1389" w:rsidP="00CE53F7">
                            <w:pPr>
                              <w:rPr>
                                <w:rFonts w:ascii="Times New Roman" w:hAnsi="Times New Roman"/>
                                <w:sz w:val="18"/>
                                <w:szCs w:val="18"/>
                              </w:rPr>
                            </w:pPr>
                          </w:p>
                          <w:p w14:paraId="43B7BB05" w14:textId="77777777" w:rsidR="000E1389" w:rsidRPr="009C7D67" w:rsidRDefault="000E1389" w:rsidP="00CE53F7">
                            <w:pPr>
                              <w:rPr>
                                <w:rFonts w:ascii="Times New Roman" w:hAnsi="Times New Roman"/>
                                <w:sz w:val="18"/>
                                <w:szCs w:val="18"/>
                              </w:rPr>
                            </w:pPr>
                          </w:p>
                          <w:p w14:paraId="7A8E8C66" w14:textId="77777777" w:rsidR="000E1389" w:rsidRPr="009C7D67" w:rsidRDefault="000E1389" w:rsidP="00CE53F7">
                            <w:pPr>
                              <w:rPr>
                                <w:rFonts w:ascii="Times New Roman" w:hAnsi="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EF86A" id="_x0000_t202" coordsize="21600,21600" o:spt="202" path="m,l,21600r21600,l21600,xe">
                <v:stroke joinstyle="miter"/>
                <v:path gradientshapeok="t" o:connecttype="rect"/>
              </v:shapetype>
              <v:shape id="Text Box 4" o:spid="_x0000_s1026" type="#_x0000_t202" style="position:absolute;margin-left:97.8pt;margin-top:9.8pt;width:382.5pt;height:24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" filled="f" strokeweight=".5pt">
                <v:textbox>
                  <w:txbxContent>
                    <w:p w14:paraId="0903ABBD" w14:textId="73BD24D8" w:rsidR="00646ED2" w:rsidRDefault="004715EF" w:rsidP="00CE53F7">
                      <w:pPr>
                        <w:rPr>
                          <w:rFonts w:ascii="Times New Roman" w:hAnsi="Times New Roman"/>
                          <w:sz w:val="18"/>
                          <w:szCs w:val="18"/>
                        </w:rPr>
                      </w:pPr>
                      <w:r>
                        <w:rPr>
                          <w:rFonts w:ascii="Times New Roman" w:hAnsi="Times New Roman"/>
                          <w:sz w:val="18"/>
                          <w:szCs w:val="18"/>
                        </w:rPr>
                        <w:t>The primary receiver will be:</w:t>
                      </w:r>
                    </w:p>
                    <w:p w14:paraId="12B9E41E" w14:textId="77777777" w:rsidR="004715EF" w:rsidRPr="009C7D67" w:rsidRDefault="004715EF" w:rsidP="00CE53F7">
                      <w:pPr>
                        <w:rPr>
                          <w:rFonts w:ascii="Times New Roman" w:hAnsi="Times New Roman"/>
                          <w:sz w:val="18"/>
                          <w:szCs w:val="18"/>
                        </w:rPr>
                      </w:pPr>
                    </w:p>
                    <w:p w14:paraId="1BBE9EC9" w14:textId="795FE6B2" w:rsidR="009C7D67" w:rsidRDefault="007F366A" w:rsidP="00CE53F7">
                      <w:pPr>
                        <w:rPr>
                          <w:rFonts w:ascii="Times New Roman" w:hAnsi="Times New Roman"/>
                          <w:sz w:val="18"/>
                          <w:szCs w:val="18"/>
                        </w:rPr>
                      </w:pPr>
                      <w:r>
                        <w:rPr>
                          <w:rFonts w:ascii="Times New Roman" w:hAnsi="Times New Roman"/>
                          <w:sz w:val="18"/>
                          <w:szCs w:val="18"/>
                        </w:rPr>
                        <w:t>Dr. Christopher Free</w:t>
                      </w:r>
                    </w:p>
                    <w:p w14:paraId="7A0AC5BB" w14:textId="48601DA0" w:rsidR="004715EF" w:rsidRDefault="004715EF" w:rsidP="00CE53F7">
                      <w:pPr>
                        <w:rPr>
                          <w:rFonts w:ascii="Times New Roman" w:hAnsi="Times New Roman"/>
                          <w:sz w:val="18"/>
                          <w:szCs w:val="18"/>
                        </w:rPr>
                      </w:pPr>
                      <w:r>
                        <w:rPr>
                          <w:rFonts w:ascii="Times New Roman" w:hAnsi="Times New Roman"/>
                          <w:sz w:val="18"/>
                          <w:szCs w:val="18"/>
                        </w:rPr>
                        <w:t>Bren School of Environmental Science and Management</w:t>
                      </w:r>
                    </w:p>
                    <w:p w14:paraId="0C3FC05F" w14:textId="32A65A05" w:rsidR="004715EF" w:rsidRDefault="004715EF" w:rsidP="00CE53F7">
                      <w:pPr>
                        <w:rPr>
                          <w:rFonts w:ascii="Times New Roman" w:hAnsi="Times New Roman"/>
                          <w:sz w:val="18"/>
                          <w:szCs w:val="18"/>
                        </w:rPr>
                      </w:pPr>
                      <w:r>
                        <w:rPr>
                          <w:rFonts w:ascii="Times New Roman" w:hAnsi="Times New Roman"/>
                          <w:sz w:val="18"/>
                          <w:szCs w:val="18"/>
                        </w:rPr>
                        <w:t>University of California, Santa Barbara (UCSB)</w:t>
                      </w:r>
                    </w:p>
                    <w:p w14:paraId="7FA1C604" w14:textId="38B6BD3E" w:rsidR="004715EF" w:rsidRDefault="004715EF" w:rsidP="00CE53F7">
                      <w:pPr>
                        <w:rPr>
                          <w:rFonts w:ascii="Times New Roman" w:hAnsi="Times New Roman"/>
                          <w:sz w:val="18"/>
                          <w:szCs w:val="18"/>
                        </w:rPr>
                      </w:pPr>
                      <w:r>
                        <w:rPr>
                          <w:rFonts w:ascii="Times New Roman" w:hAnsi="Times New Roman"/>
                          <w:sz w:val="18"/>
                          <w:szCs w:val="18"/>
                        </w:rPr>
                        <w:t>2400 Bren Hall</w:t>
                      </w:r>
                    </w:p>
                    <w:p w14:paraId="776363B6" w14:textId="2226E542" w:rsidR="004715EF" w:rsidRDefault="004715EF" w:rsidP="00CE53F7">
                      <w:pPr>
                        <w:rPr>
                          <w:ins w:id="10" w:author="AINSWORTH Justin C * ODFW" w:date="2023-10-09T17:04:00Z"/>
                          <w:rFonts w:ascii="Times New Roman" w:hAnsi="Times New Roman"/>
                          <w:color w:val="141412"/>
                          <w:sz w:val="21"/>
                          <w:szCs w:val="21"/>
                        </w:rPr>
                      </w:pPr>
                      <w:r w:rsidRPr="004715EF">
                        <w:rPr>
                          <w:rFonts w:ascii="Times New Roman" w:hAnsi="Times New Roman"/>
                          <w:color w:val="141412"/>
                          <w:sz w:val="21"/>
                          <w:szCs w:val="21"/>
                        </w:rPr>
                        <w:t>Santa Barbara, CA 93106-5131</w:t>
                      </w:r>
                    </w:p>
                    <w:p w14:paraId="319B1BF9" w14:textId="77777777" w:rsidR="00E03FE6" w:rsidRDefault="00E03FE6" w:rsidP="00CE53F7">
                      <w:pPr>
                        <w:rPr>
                          <w:ins w:id="11" w:author="AINSWORTH Justin C * ODFW" w:date="2023-10-09T17:04:00Z"/>
                          <w:rFonts w:ascii="Times New Roman" w:hAnsi="Times New Roman"/>
                          <w:color w:val="141412"/>
                          <w:sz w:val="21"/>
                          <w:szCs w:val="21"/>
                        </w:rPr>
                      </w:pPr>
                    </w:p>
                    <w:p w14:paraId="5218EA4C" w14:textId="292886A0" w:rsidR="00E03FE6" w:rsidRDefault="00E03FE6" w:rsidP="00CE53F7">
                      <w:pPr>
                        <w:rPr>
                          <w:ins w:id="12" w:author="AINSWORTH Justin C * ODFW" w:date="2023-10-09T17:04:00Z"/>
                          <w:rFonts w:ascii="Times New Roman" w:hAnsi="Times New Roman"/>
                          <w:color w:val="141412"/>
                          <w:sz w:val="21"/>
                          <w:szCs w:val="21"/>
                        </w:rPr>
                      </w:pPr>
                      <w:ins w:id="13" w:author="AINSWORTH Justin C * ODFW" w:date="2023-10-09T17:04:00Z">
                        <w:r>
                          <w:rPr>
                            <w:rFonts w:ascii="Times New Roman" w:hAnsi="Times New Roman"/>
                            <w:color w:val="141412"/>
                            <w:sz w:val="21"/>
                            <w:szCs w:val="21"/>
                          </w:rPr>
                          <w:t>Dr Kate Richerson</w:t>
                        </w:r>
                      </w:ins>
                    </w:p>
                    <w:p w14:paraId="3FA7A0F0" w14:textId="2F5566E5" w:rsidR="00E03FE6" w:rsidRDefault="00E03FE6" w:rsidP="00CE53F7">
                      <w:pPr>
                        <w:rPr>
                          <w:ins w:id="14" w:author="AINSWORTH Justin C * ODFW" w:date="2023-10-09T17:05:00Z"/>
                          <w:rFonts w:ascii="Times New Roman" w:hAnsi="Times New Roman"/>
                          <w:color w:val="141412"/>
                          <w:sz w:val="21"/>
                          <w:szCs w:val="21"/>
                        </w:rPr>
                      </w:pPr>
                      <w:ins w:id="15" w:author="AINSWORTH Justin C * ODFW" w:date="2023-10-09T17:05:00Z">
                        <w:r>
                          <w:rPr>
                            <w:rFonts w:ascii="Times New Roman" w:hAnsi="Times New Roman"/>
                            <w:color w:val="141412"/>
                            <w:sz w:val="21"/>
                            <w:szCs w:val="21"/>
                          </w:rPr>
                          <w:fldChar w:fldCharType="begin"/>
                        </w:r>
                        <w:r>
                          <w:rPr>
                            <w:rFonts w:ascii="Times New Roman" w:hAnsi="Times New Roman"/>
                            <w:color w:val="141412"/>
                            <w:sz w:val="21"/>
                            <w:szCs w:val="21"/>
                          </w:rPr>
                          <w:instrText>HYPERLINK "mailto:Kate.e.richerson@noaa.gov"</w:instrText>
                        </w:r>
                        <w:r>
                          <w:rPr>
                            <w:rFonts w:ascii="Times New Roman" w:hAnsi="Times New Roman"/>
                            <w:color w:val="141412"/>
                            <w:sz w:val="21"/>
                            <w:szCs w:val="21"/>
                          </w:rPr>
                        </w:r>
                        <w:r>
                          <w:rPr>
                            <w:rFonts w:ascii="Times New Roman" w:hAnsi="Times New Roman"/>
                            <w:color w:val="141412"/>
                            <w:sz w:val="21"/>
                            <w:szCs w:val="21"/>
                          </w:rPr>
                          <w:fldChar w:fldCharType="separate"/>
                        </w:r>
                        <w:r w:rsidRPr="00E946D6">
                          <w:rPr>
                            <w:rStyle w:val="Hyperlink"/>
                            <w:rFonts w:ascii="Times New Roman" w:hAnsi="Times New Roman"/>
                            <w:sz w:val="21"/>
                            <w:szCs w:val="21"/>
                          </w:rPr>
                          <w:t>Kate.e.richerson@noaa.gov</w:t>
                        </w:r>
                        <w:r>
                          <w:rPr>
                            <w:rFonts w:ascii="Times New Roman" w:hAnsi="Times New Roman"/>
                            <w:color w:val="141412"/>
                            <w:sz w:val="21"/>
                            <w:szCs w:val="21"/>
                          </w:rPr>
                          <w:fldChar w:fldCharType="end"/>
                        </w:r>
                      </w:ins>
                    </w:p>
                    <w:p w14:paraId="1F70C385" w14:textId="77777777" w:rsidR="00E03FE6" w:rsidRDefault="00E03FE6" w:rsidP="00CE53F7">
                      <w:pPr>
                        <w:rPr>
                          <w:ins w:id="16" w:author="AINSWORTH Justin C * ODFW" w:date="2023-10-09T17:05:00Z"/>
                          <w:rFonts w:ascii="Times New Roman" w:hAnsi="Times New Roman"/>
                          <w:color w:val="141412"/>
                          <w:sz w:val="21"/>
                          <w:szCs w:val="21"/>
                        </w:rPr>
                      </w:pPr>
                    </w:p>
                    <w:p w14:paraId="4C5B46A1" w14:textId="53627604" w:rsidR="00E03FE6" w:rsidRDefault="00E03FE6" w:rsidP="00CE53F7">
                      <w:pPr>
                        <w:rPr>
                          <w:ins w:id="17" w:author="AINSWORTH Justin C * ODFW" w:date="2023-10-09T17:05:00Z"/>
                          <w:rFonts w:ascii="Times New Roman" w:hAnsi="Times New Roman"/>
                          <w:color w:val="141412"/>
                          <w:sz w:val="21"/>
                          <w:szCs w:val="21"/>
                        </w:rPr>
                      </w:pPr>
                      <w:ins w:id="18" w:author="AINSWORTH Justin C * ODFW" w:date="2023-10-09T17:05:00Z">
                        <w:r>
                          <w:rPr>
                            <w:rFonts w:ascii="Times New Roman" w:hAnsi="Times New Roman"/>
                            <w:color w:val="141412"/>
                            <w:sz w:val="21"/>
                            <w:szCs w:val="21"/>
                          </w:rPr>
                          <w:t>Dr. Kiva Oken</w:t>
                        </w:r>
                      </w:ins>
                    </w:p>
                    <w:p w14:paraId="3F5229FB" w14:textId="1DB01229" w:rsidR="00E03FE6" w:rsidRPr="004715EF" w:rsidRDefault="00E03FE6" w:rsidP="00CE53F7">
                      <w:pPr>
                        <w:rPr>
                          <w:rFonts w:ascii="Times New Roman" w:hAnsi="Times New Roman"/>
                          <w:sz w:val="18"/>
                          <w:szCs w:val="18"/>
                        </w:rPr>
                      </w:pPr>
                      <w:ins w:id="19" w:author="AINSWORTH Justin C * ODFW" w:date="2023-10-09T17:06:00Z">
                        <w:r>
                          <w:rPr>
                            <w:rFonts w:ascii="Times New Roman" w:hAnsi="Times New Roman"/>
                            <w:color w:val="141412"/>
                            <w:sz w:val="21"/>
                            <w:szCs w:val="21"/>
                          </w:rPr>
                          <w:t>Kiva.oken@noaa.gov</w:t>
                        </w:r>
                      </w:ins>
                    </w:p>
                    <w:p w14:paraId="2D22B5BF" w14:textId="77777777" w:rsidR="004715EF" w:rsidRDefault="004715EF" w:rsidP="00CE53F7">
                      <w:pPr>
                        <w:rPr>
                          <w:rFonts w:ascii="Times New Roman" w:hAnsi="Times New Roman"/>
                          <w:sz w:val="18"/>
                          <w:szCs w:val="18"/>
                        </w:rPr>
                      </w:pPr>
                    </w:p>
                    <w:p w14:paraId="3A00CBA2" w14:textId="31819C55" w:rsidR="004715EF" w:rsidRDefault="004715EF" w:rsidP="00CE53F7">
                      <w:pPr>
                        <w:rPr>
                          <w:rFonts w:ascii="Times New Roman" w:hAnsi="Times New Roman"/>
                          <w:sz w:val="18"/>
                          <w:szCs w:val="18"/>
                        </w:rPr>
                      </w:pPr>
                      <w:r>
                        <w:rPr>
                          <w:rFonts w:ascii="Times New Roman" w:hAnsi="Times New Roman"/>
                          <w:sz w:val="18"/>
                          <w:szCs w:val="18"/>
                        </w:rPr>
                        <w:t>The primary analyst will be a to-be-determined postdoc hired and supervised by Dr. Free at UCSB.</w:t>
                      </w:r>
                    </w:p>
                    <w:p w14:paraId="306E3820" w14:textId="77777777" w:rsidR="004715EF" w:rsidRDefault="004715EF" w:rsidP="00CE53F7">
                      <w:pPr>
                        <w:rPr>
                          <w:rFonts w:ascii="Times New Roman" w:hAnsi="Times New Roman"/>
                          <w:sz w:val="18"/>
                          <w:szCs w:val="18"/>
                        </w:rPr>
                      </w:pPr>
                    </w:p>
                    <w:p w14:paraId="38A3410C" w14:textId="576142EF" w:rsidR="004715EF" w:rsidRDefault="004715EF" w:rsidP="00CE53F7">
                      <w:pPr>
                        <w:rPr>
                          <w:rFonts w:ascii="Times New Roman" w:hAnsi="Times New Roman"/>
                          <w:sz w:val="18"/>
                          <w:szCs w:val="18"/>
                        </w:rPr>
                      </w:pPr>
                      <w:r>
                        <w:rPr>
                          <w:rFonts w:ascii="Times New Roman" w:hAnsi="Times New Roman"/>
                          <w:sz w:val="18"/>
                          <w:szCs w:val="18"/>
                        </w:rPr>
                        <w:t xml:space="preserve">Dr. Kiva Oken and </w:t>
                      </w:r>
                      <w:r w:rsidR="00916F46">
                        <w:rPr>
                          <w:rFonts w:ascii="Times New Roman" w:hAnsi="Times New Roman"/>
                          <w:sz w:val="18"/>
                          <w:szCs w:val="18"/>
                        </w:rPr>
                        <w:t xml:space="preserve">Dr. </w:t>
                      </w:r>
                      <w:r>
                        <w:rPr>
                          <w:rFonts w:ascii="Times New Roman" w:hAnsi="Times New Roman"/>
                          <w:sz w:val="18"/>
                          <w:szCs w:val="18"/>
                        </w:rPr>
                        <w:t>Kate Richerson of the NOAA Northwest Fishery Science Center will provide technical support and may</w:t>
                      </w:r>
                      <w:r w:rsidR="003D34D6">
                        <w:rPr>
                          <w:rFonts w:ascii="Times New Roman" w:hAnsi="Times New Roman"/>
                          <w:sz w:val="18"/>
                          <w:szCs w:val="18"/>
                        </w:rPr>
                        <w:t xml:space="preserve"> also</w:t>
                      </w:r>
                      <w:r>
                        <w:rPr>
                          <w:rFonts w:ascii="Times New Roman" w:hAnsi="Times New Roman"/>
                          <w:sz w:val="18"/>
                          <w:szCs w:val="18"/>
                        </w:rPr>
                        <w:t xml:space="preserve"> view and analyze the data.</w:t>
                      </w:r>
                    </w:p>
                    <w:p w14:paraId="141DF038" w14:textId="77777777" w:rsidR="000B0687" w:rsidRDefault="000B0687" w:rsidP="00CE53F7">
                      <w:pPr>
                        <w:rPr>
                          <w:rFonts w:ascii="Times New Roman" w:hAnsi="Times New Roman"/>
                          <w:sz w:val="18"/>
                          <w:szCs w:val="18"/>
                        </w:rPr>
                      </w:pPr>
                    </w:p>
                    <w:p w14:paraId="645BBA31" w14:textId="4BF1F305" w:rsidR="000B0687" w:rsidRPr="009C7D67" w:rsidRDefault="000B0687" w:rsidP="00CE53F7">
                      <w:pPr>
                        <w:rPr>
                          <w:rFonts w:ascii="Times New Roman" w:hAnsi="Times New Roman"/>
                          <w:sz w:val="18"/>
                          <w:szCs w:val="18"/>
                        </w:rPr>
                      </w:pPr>
                      <w:r>
                        <w:rPr>
                          <w:rFonts w:ascii="Times New Roman" w:hAnsi="Times New Roman"/>
                          <w:sz w:val="18"/>
                          <w:szCs w:val="18"/>
                        </w:rPr>
                        <w:t>Dr. Chris Free has extensive experience working with confidential data under data sharing agreements with the state of California and appreciates the time, work, and trust that goes into sharing these data</w:t>
                      </w:r>
                      <w:r w:rsidR="00322047">
                        <w:rPr>
                          <w:rFonts w:ascii="Times New Roman" w:hAnsi="Times New Roman"/>
                          <w:sz w:val="18"/>
                          <w:szCs w:val="18"/>
                        </w:rPr>
                        <w:t xml:space="preserve"> with external researchers.</w:t>
                      </w:r>
                    </w:p>
                    <w:p w14:paraId="6B768F67" w14:textId="3E68488C" w:rsidR="00646ED2" w:rsidRPr="009C7D67" w:rsidRDefault="00646ED2" w:rsidP="00CE53F7">
                      <w:pPr>
                        <w:rPr>
                          <w:rFonts w:ascii="Times New Roman" w:hAnsi="Times New Roman"/>
                          <w:sz w:val="18"/>
                          <w:szCs w:val="18"/>
                        </w:rPr>
                      </w:pPr>
                    </w:p>
                    <w:p w14:paraId="41B3EC84" w14:textId="77777777" w:rsidR="00646ED2" w:rsidRPr="009C7D67" w:rsidRDefault="00646ED2" w:rsidP="00CE53F7">
                      <w:pPr>
                        <w:rPr>
                          <w:rFonts w:ascii="Times New Roman" w:hAnsi="Times New Roman"/>
                          <w:sz w:val="18"/>
                          <w:szCs w:val="18"/>
                        </w:rPr>
                      </w:pPr>
                    </w:p>
                    <w:p w14:paraId="45DCC2A0" w14:textId="77777777" w:rsidR="000E1389" w:rsidRPr="009C7D67" w:rsidRDefault="000E1389" w:rsidP="00CE53F7">
                      <w:pPr>
                        <w:rPr>
                          <w:rFonts w:ascii="Times New Roman" w:hAnsi="Times New Roman"/>
                          <w:sz w:val="18"/>
                          <w:szCs w:val="18"/>
                        </w:rPr>
                      </w:pPr>
                    </w:p>
                    <w:p w14:paraId="4123529C" w14:textId="77777777" w:rsidR="000E1389" w:rsidRPr="009C7D67" w:rsidRDefault="000E1389" w:rsidP="00CE53F7">
                      <w:pPr>
                        <w:rPr>
                          <w:rFonts w:ascii="Times New Roman" w:hAnsi="Times New Roman"/>
                          <w:sz w:val="18"/>
                          <w:szCs w:val="18"/>
                        </w:rPr>
                      </w:pPr>
                    </w:p>
                    <w:p w14:paraId="03250663" w14:textId="77777777" w:rsidR="000E1389" w:rsidRPr="009C7D67" w:rsidRDefault="000E1389" w:rsidP="00CE53F7">
                      <w:pPr>
                        <w:rPr>
                          <w:rFonts w:ascii="Times New Roman" w:hAnsi="Times New Roman"/>
                          <w:sz w:val="18"/>
                          <w:szCs w:val="18"/>
                        </w:rPr>
                      </w:pPr>
                    </w:p>
                    <w:p w14:paraId="3E72C407" w14:textId="77777777" w:rsidR="000E1389" w:rsidRPr="009C7D67" w:rsidRDefault="000E1389" w:rsidP="00CE53F7">
                      <w:pPr>
                        <w:rPr>
                          <w:rFonts w:ascii="Times New Roman" w:hAnsi="Times New Roman"/>
                          <w:sz w:val="18"/>
                          <w:szCs w:val="18"/>
                        </w:rPr>
                      </w:pPr>
                    </w:p>
                    <w:p w14:paraId="53D725FF" w14:textId="77777777" w:rsidR="000E1389" w:rsidRPr="009C7D67" w:rsidRDefault="000E1389" w:rsidP="00CE53F7">
                      <w:pPr>
                        <w:rPr>
                          <w:rFonts w:ascii="Times New Roman" w:hAnsi="Times New Roman"/>
                          <w:sz w:val="18"/>
                          <w:szCs w:val="18"/>
                        </w:rPr>
                      </w:pPr>
                    </w:p>
                    <w:p w14:paraId="7FD9963A" w14:textId="77777777" w:rsidR="000E1389" w:rsidRPr="009C7D67" w:rsidRDefault="000E1389" w:rsidP="00CE53F7">
                      <w:pPr>
                        <w:rPr>
                          <w:rFonts w:ascii="Times New Roman" w:hAnsi="Times New Roman"/>
                          <w:sz w:val="18"/>
                          <w:szCs w:val="18"/>
                        </w:rPr>
                      </w:pPr>
                    </w:p>
                    <w:p w14:paraId="5965332B" w14:textId="77777777" w:rsidR="000E1389" w:rsidRPr="009C7D67" w:rsidRDefault="000E1389" w:rsidP="00CE53F7">
                      <w:pPr>
                        <w:rPr>
                          <w:rFonts w:ascii="Times New Roman" w:hAnsi="Times New Roman"/>
                          <w:sz w:val="18"/>
                          <w:szCs w:val="18"/>
                        </w:rPr>
                      </w:pPr>
                    </w:p>
                    <w:p w14:paraId="1A68DB74" w14:textId="77777777" w:rsidR="000E1389" w:rsidRPr="009C7D67" w:rsidRDefault="000E1389" w:rsidP="00CE53F7">
                      <w:pPr>
                        <w:rPr>
                          <w:rFonts w:ascii="Times New Roman" w:hAnsi="Times New Roman"/>
                          <w:sz w:val="18"/>
                          <w:szCs w:val="18"/>
                        </w:rPr>
                      </w:pPr>
                    </w:p>
                    <w:p w14:paraId="43B7BB05" w14:textId="77777777" w:rsidR="000E1389" w:rsidRPr="009C7D67" w:rsidRDefault="000E1389" w:rsidP="00CE53F7">
                      <w:pPr>
                        <w:rPr>
                          <w:rFonts w:ascii="Times New Roman" w:hAnsi="Times New Roman"/>
                          <w:sz w:val="18"/>
                          <w:szCs w:val="18"/>
                        </w:rPr>
                      </w:pPr>
                    </w:p>
                    <w:p w14:paraId="7A8E8C66" w14:textId="77777777" w:rsidR="000E1389" w:rsidRPr="009C7D67" w:rsidRDefault="000E1389" w:rsidP="00CE53F7">
                      <w:pPr>
                        <w:rPr>
                          <w:rFonts w:ascii="Times New Roman" w:hAnsi="Times New Roman"/>
                          <w:sz w:val="18"/>
                          <w:szCs w:val="18"/>
                        </w:rPr>
                      </w:pPr>
                    </w:p>
                  </w:txbxContent>
                </v:textbox>
                <w10:wrap type="square"/>
              </v:shape>
            </w:pict>
          </mc:Fallback>
        </mc:AlternateContent>
      </w:r>
    </w:p>
    <w:p w14:paraId="4329708A" w14:textId="77777777" w:rsidR="00171C7C" w:rsidRPr="00A00AF5" w:rsidRDefault="00B441C6" w:rsidP="00A00AF5">
      <w:pPr>
        <w:rPr>
          <w:sz w:val="22"/>
          <w:szCs w:val="22"/>
        </w:rPr>
      </w:pPr>
      <w:commentRangeStart w:id="20"/>
      <w:commentRangeStart w:id="21"/>
      <w:r>
        <w:rPr>
          <w:rFonts w:ascii="Times New Roman" w:hAnsi="Times New Roman"/>
          <w:sz w:val="22"/>
          <w:szCs w:val="22"/>
        </w:rPr>
        <w:t>RECEIVER</w:t>
      </w:r>
      <w:r w:rsidR="008573DD">
        <w:rPr>
          <w:rFonts w:ascii="Times New Roman" w:hAnsi="Times New Roman"/>
          <w:sz w:val="22"/>
          <w:szCs w:val="22"/>
        </w:rPr>
        <w:t>(S)</w:t>
      </w:r>
      <w:r w:rsidR="00171C7C" w:rsidRPr="00A01451">
        <w:rPr>
          <w:rFonts w:ascii="Times New Roman" w:hAnsi="Times New Roman"/>
          <w:sz w:val="22"/>
          <w:szCs w:val="22"/>
        </w:rPr>
        <w:t xml:space="preserve">: </w:t>
      </w:r>
      <w:commentRangeEnd w:id="20"/>
      <w:r w:rsidR="00E03FE6">
        <w:rPr>
          <w:rStyle w:val="CommentReference"/>
        </w:rPr>
        <w:commentReference w:id="20"/>
      </w:r>
      <w:commentRangeEnd w:id="21"/>
      <w:r w:rsidR="0035767D">
        <w:rPr>
          <w:rStyle w:val="CommentReference"/>
        </w:rPr>
        <w:commentReference w:id="21"/>
      </w:r>
    </w:p>
    <w:p w14:paraId="27CF2C49" w14:textId="77777777" w:rsidR="003D522F" w:rsidRDefault="003D522F" w:rsidP="003D522F">
      <w:pPr>
        <w:tabs>
          <w:tab w:val="left" w:pos="2160"/>
        </w:tabs>
        <w:rPr>
          <w:rFonts w:ascii="Times New Roman" w:hAnsi="Times New Roman"/>
          <w:sz w:val="22"/>
          <w:szCs w:val="22"/>
        </w:rPr>
      </w:pPr>
    </w:p>
    <w:p w14:paraId="51E2B14E" w14:textId="77777777" w:rsidR="00D31A89" w:rsidRDefault="00D31A89">
      <w:pPr>
        <w:tabs>
          <w:tab w:val="left" w:pos="2160"/>
          <w:tab w:val="left" w:pos="2340"/>
        </w:tabs>
        <w:rPr>
          <w:rFonts w:ascii="Times New Roman" w:hAnsi="Times New Roman"/>
          <w:sz w:val="22"/>
          <w:szCs w:val="22"/>
        </w:rPr>
      </w:pPr>
    </w:p>
    <w:p w14:paraId="00B8CD70" w14:textId="77777777" w:rsidR="00FC5CE4" w:rsidRDefault="00FC5CE4">
      <w:pPr>
        <w:tabs>
          <w:tab w:val="left" w:pos="2160"/>
          <w:tab w:val="left" w:pos="2340"/>
        </w:tabs>
        <w:rPr>
          <w:rFonts w:ascii="Times New Roman" w:hAnsi="Times New Roman"/>
          <w:sz w:val="22"/>
          <w:szCs w:val="22"/>
        </w:rPr>
      </w:pPr>
    </w:p>
    <w:p w14:paraId="4CADFBD5" w14:textId="77777777" w:rsidR="00FC5CE4" w:rsidRDefault="00FC5CE4">
      <w:pPr>
        <w:tabs>
          <w:tab w:val="left" w:pos="2160"/>
          <w:tab w:val="left" w:pos="2340"/>
        </w:tabs>
        <w:rPr>
          <w:rFonts w:ascii="Times New Roman" w:hAnsi="Times New Roman"/>
          <w:sz w:val="22"/>
          <w:szCs w:val="22"/>
        </w:rPr>
      </w:pPr>
    </w:p>
    <w:p w14:paraId="49A2F26C" w14:textId="77777777" w:rsidR="00FC5CE4" w:rsidRDefault="00FC5CE4">
      <w:pPr>
        <w:tabs>
          <w:tab w:val="left" w:pos="2160"/>
          <w:tab w:val="left" w:pos="2340"/>
        </w:tabs>
        <w:rPr>
          <w:rFonts w:ascii="Times New Roman" w:hAnsi="Times New Roman"/>
          <w:sz w:val="22"/>
          <w:szCs w:val="22"/>
        </w:rPr>
      </w:pPr>
    </w:p>
    <w:p w14:paraId="0B3AE896" w14:textId="77777777" w:rsidR="00FC5CE4" w:rsidRDefault="00FC5CE4">
      <w:pPr>
        <w:tabs>
          <w:tab w:val="left" w:pos="2160"/>
          <w:tab w:val="left" w:pos="2340"/>
        </w:tabs>
        <w:rPr>
          <w:rFonts w:ascii="Times New Roman" w:hAnsi="Times New Roman"/>
          <w:sz w:val="22"/>
          <w:szCs w:val="22"/>
        </w:rPr>
      </w:pPr>
    </w:p>
    <w:p w14:paraId="6DF983AD" w14:textId="77777777" w:rsidR="00FC5CE4" w:rsidRDefault="00FC5CE4">
      <w:pPr>
        <w:tabs>
          <w:tab w:val="left" w:pos="2160"/>
          <w:tab w:val="left" w:pos="2340"/>
        </w:tabs>
        <w:rPr>
          <w:rFonts w:ascii="Times New Roman" w:hAnsi="Times New Roman"/>
          <w:sz w:val="22"/>
          <w:szCs w:val="22"/>
        </w:rPr>
      </w:pPr>
    </w:p>
    <w:p w14:paraId="183D851A" w14:textId="77777777" w:rsidR="00FC5CE4" w:rsidRDefault="00FC5CE4">
      <w:pPr>
        <w:tabs>
          <w:tab w:val="left" w:pos="2160"/>
          <w:tab w:val="left" w:pos="2340"/>
        </w:tabs>
        <w:rPr>
          <w:rFonts w:ascii="Times New Roman" w:hAnsi="Times New Roman"/>
          <w:sz w:val="22"/>
          <w:szCs w:val="22"/>
        </w:rPr>
      </w:pPr>
    </w:p>
    <w:p w14:paraId="0B27F6AA" w14:textId="77777777" w:rsidR="00FC5CE4" w:rsidRDefault="00FC5CE4">
      <w:pPr>
        <w:tabs>
          <w:tab w:val="left" w:pos="2160"/>
          <w:tab w:val="left" w:pos="2340"/>
        </w:tabs>
        <w:rPr>
          <w:rFonts w:ascii="Times New Roman" w:hAnsi="Times New Roman"/>
          <w:sz w:val="22"/>
          <w:szCs w:val="22"/>
        </w:rPr>
      </w:pPr>
    </w:p>
    <w:p w14:paraId="0029AC6D" w14:textId="77777777" w:rsidR="000E1389" w:rsidRDefault="000E1389">
      <w:pPr>
        <w:tabs>
          <w:tab w:val="left" w:pos="2160"/>
          <w:tab w:val="left" w:pos="2340"/>
        </w:tabs>
        <w:rPr>
          <w:rFonts w:ascii="Times New Roman" w:hAnsi="Times New Roman"/>
          <w:sz w:val="22"/>
          <w:szCs w:val="22"/>
        </w:rPr>
      </w:pPr>
    </w:p>
    <w:p w14:paraId="09390E9B" w14:textId="77777777" w:rsidR="009C7D67" w:rsidRDefault="009C7D67">
      <w:pPr>
        <w:tabs>
          <w:tab w:val="left" w:pos="2160"/>
          <w:tab w:val="left" w:pos="2340"/>
        </w:tabs>
        <w:rPr>
          <w:rFonts w:ascii="Times New Roman" w:hAnsi="Times New Roman"/>
          <w:sz w:val="22"/>
          <w:szCs w:val="22"/>
        </w:rPr>
      </w:pPr>
    </w:p>
    <w:p w14:paraId="67B012B1" w14:textId="77777777" w:rsidR="000B0687" w:rsidRDefault="000B0687">
      <w:pPr>
        <w:tabs>
          <w:tab w:val="left" w:pos="2160"/>
          <w:tab w:val="left" w:pos="2340"/>
        </w:tabs>
        <w:rPr>
          <w:rFonts w:ascii="Times New Roman" w:hAnsi="Times New Roman"/>
          <w:sz w:val="22"/>
          <w:szCs w:val="22"/>
        </w:rPr>
      </w:pPr>
    </w:p>
    <w:p w14:paraId="2B3C0D9E" w14:textId="77777777" w:rsidR="000B0687" w:rsidRDefault="000B0687">
      <w:pPr>
        <w:tabs>
          <w:tab w:val="left" w:pos="2160"/>
          <w:tab w:val="left" w:pos="2340"/>
        </w:tabs>
        <w:rPr>
          <w:rFonts w:ascii="Times New Roman" w:hAnsi="Times New Roman"/>
          <w:sz w:val="22"/>
          <w:szCs w:val="22"/>
        </w:rPr>
      </w:pPr>
    </w:p>
    <w:p w14:paraId="5D7CA3A5" w14:textId="77777777" w:rsidR="00E03FE6" w:rsidRDefault="00E03FE6">
      <w:pPr>
        <w:tabs>
          <w:tab w:val="left" w:pos="2160"/>
          <w:tab w:val="left" w:pos="2340"/>
        </w:tabs>
        <w:rPr>
          <w:ins w:id="22" w:author="AINSWORTH Justin C * ODFW" w:date="2023-10-09T17:06:00Z"/>
          <w:rFonts w:ascii="Times New Roman" w:hAnsi="Times New Roman"/>
          <w:sz w:val="22"/>
          <w:szCs w:val="22"/>
        </w:rPr>
      </w:pPr>
    </w:p>
    <w:p w14:paraId="2E0481A5" w14:textId="77777777" w:rsidR="00E03FE6" w:rsidRDefault="00E03FE6">
      <w:pPr>
        <w:tabs>
          <w:tab w:val="left" w:pos="2160"/>
          <w:tab w:val="left" w:pos="2340"/>
        </w:tabs>
        <w:rPr>
          <w:ins w:id="23" w:author="AINSWORTH Justin C * ODFW" w:date="2023-10-09T17:06:00Z"/>
          <w:rFonts w:ascii="Times New Roman" w:hAnsi="Times New Roman"/>
          <w:sz w:val="22"/>
          <w:szCs w:val="22"/>
        </w:rPr>
      </w:pPr>
    </w:p>
    <w:p w14:paraId="5F54DD05" w14:textId="77777777" w:rsidR="00E03FE6" w:rsidRDefault="00E03FE6">
      <w:pPr>
        <w:tabs>
          <w:tab w:val="left" w:pos="2160"/>
          <w:tab w:val="left" w:pos="2340"/>
        </w:tabs>
        <w:rPr>
          <w:ins w:id="24" w:author="AINSWORTH Justin C * ODFW" w:date="2023-10-09T17:06:00Z"/>
          <w:rFonts w:ascii="Times New Roman" w:hAnsi="Times New Roman"/>
          <w:sz w:val="22"/>
          <w:szCs w:val="22"/>
        </w:rPr>
      </w:pPr>
    </w:p>
    <w:p w14:paraId="7CBD219A" w14:textId="77777777" w:rsidR="00E03FE6" w:rsidRDefault="00E03FE6">
      <w:pPr>
        <w:tabs>
          <w:tab w:val="left" w:pos="2160"/>
          <w:tab w:val="left" w:pos="2340"/>
        </w:tabs>
        <w:rPr>
          <w:ins w:id="25" w:author="AINSWORTH Justin C * ODFW" w:date="2023-10-09T17:06:00Z"/>
          <w:rFonts w:ascii="Times New Roman" w:hAnsi="Times New Roman"/>
          <w:sz w:val="22"/>
          <w:szCs w:val="22"/>
        </w:rPr>
      </w:pPr>
    </w:p>
    <w:p w14:paraId="4CB95E74" w14:textId="77777777" w:rsidR="00E03FE6" w:rsidRDefault="00E03FE6">
      <w:pPr>
        <w:tabs>
          <w:tab w:val="left" w:pos="2160"/>
          <w:tab w:val="left" w:pos="2340"/>
        </w:tabs>
        <w:rPr>
          <w:ins w:id="26" w:author="AINSWORTH Justin C * ODFW" w:date="2023-10-09T17:06:00Z"/>
          <w:rFonts w:ascii="Times New Roman" w:hAnsi="Times New Roman"/>
          <w:sz w:val="22"/>
          <w:szCs w:val="22"/>
        </w:rPr>
      </w:pPr>
    </w:p>
    <w:p w14:paraId="4D24A2A0" w14:textId="77777777" w:rsidR="00E03FE6" w:rsidRDefault="00E03FE6">
      <w:pPr>
        <w:tabs>
          <w:tab w:val="left" w:pos="2160"/>
          <w:tab w:val="left" w:pos="2340"/>
        </w:tabs>
        <w:rPr>
          <w:ins w:id="27" w:author="AINSWORTH Justin C * ODFW" w:date="2023-10-09T17:06:00Z"/>
          <w:rFonts w:ascii="Times New Roman" w:hAnsi="Times New Roman"/>
          <w:sz w:val="22"/>
          <w:szCs w:val="22"/>
        </w:rPr>
      </w:pPr>
    </w:p>
    <w:p w14:paraId="61867128" w14:textId="77777777" w:rsidR="00E03FE6" w:rsidRDefault="00E03FE6">
      <w:pPr>
        <w:tabs>
          <w:tab w:val="left" w:pos="2160"/>
          <w:tab w:val="left" w:pos="2340"/>
        </w:tabs>
        <w:rPr>
          <w:ins w:id="28" w:author="AINSWORTH Justin C * ODFW" w:date="2023-10-09T17:06:00Z"/>
          <w:rFonts w:ascii="Times New Roman" w:hAnsi="Times New Roman"/>
          <w:sz w:val="22"/>
          <w:szCs w:val="22"/>
        </w:rPr>
      </w:pPr>
    </w:p>
    <w:p w14:paraId="41852A16" w14:textId="03976190" w:rsidR="00171C7C" w:rsidRDefault="00DA6E37">
      <w:pPr>
        <w:tabs>
          <w:tab w:val="left" w:pos="2160"/>
          <w:tab w:val="left" w:pos="2340"/>
        </w:tabs>
        <w:rPr>
          <w:rFonts w:ascii="Times New Roman" w:hAnsi="Times New Roman"/>
          <w:sz w:val="22"/>
          <w:szCs w:val="22"/>
        </w:rPr>
      </w:pPr>
      <w:r>
        <w:rPr>
          <w:rFonts w:ascii="Times New Roman" w:hAnsi="Times New Roman"/>
          <w:sz w:val="22"/>
          <w:szCs w:val="22"/>
        </w:rPr>
        <w:t>EFFECTIV</w:t>
      </w:r>
      <w:r w:rsidR="00392354">
        <w:rPr>
          <w:rFonts w:ascii="Times New Roman" w:hAnsi="Times New Roman"/>
          <w:sz w:val="22"/>
          <w:szCs w:val="22"/>
        </w:rPr>
        <w:t xml:space="preserve">E DATE:  </w:t>
      </w:r>
      <w:r>
        <w:rPr>
          <w:rFonts w:ascii="Times New Roman" w:hAnsi="Times New Roman"/>
          <w:sz w:val="22"/>
          <w:szCs w:val="22"/>
        </w:rPr>
        <w:t>This agreement is effective immediately upon signature by all parties.</w:t>
      </w:r>
      <w:r w:rsidR="00171C7C" w:rsidRPr="00A01451">
        <w:rPr>
          <w:rFonts w:ascii="Times New Roman" w:hAnsi="Times New Roman"/>
          <w:sz w:val="22"/>
          <w:szCs w:val="22"/>
        </w:rPr>
        <w:tab/>
      </w:r>
    </w:p>
    <w:p w14:paraId="3E09E630" w14:textId="77777777" w:rsidR="009C7D67" w:rsidRDefault="009C7D67">
      <w:pPr>
        <w:rPr>
          <w:rFonts w:ascii="Times New Roman" w:hAnsi="Times New Roman"/>
          <w:sz w:val="22"/>
          <w:szCs w:val="22"/>
        </w:rPr>
      </w:pPr>
    </w:p>
    <w:p w14:paraId="6CBC2C30" w14:textId="77777777" w:rsidR="00171C7C" w:rsidRDefault="00B441C6">
      <w:pPr>
        <w:rPr>
          <w:rFonts w:ascii="Times New Roman" w:hAnsi="Times New Roman"/>
          <w:sz w:val="22"/>
        </w:rPr>
      </w:pPr>
      <w:r>
        <w:rPr>
          <w:rFonts w:ascii="Times New Roman" w:hAnsi="Times New Roman"/>
          <w:sz w:val="22"/>
        </w:rPr>
        <w:t>RECEIVER</w:t>
      </w:r>
      <w:r w:rsidR="00171C7C">
        <w:rPr>
          <w:rFonts w:ascii="Times New Roman" w:hAnsi="Times New Roman"/>
          <w:sz w:val="22"/>
        </w:rPr>
        <w:t xml:space="preserve"> has requested to use the following data:</w:t>
      </w:r>
    </w:p>
    <w:p w14:paraId="09F8179D" w14:textId="77777777" w:rsidR="00171C7C" w:rsidRDefault="00171C7C" w:rsidP="00AB3416">
      <w:pPr>
        <w:pStyle w:val="BlockText"/>
        <w:ind w:firstLine="0"/>
        <w:rPr>
          <w:rFonts w:ascii="Times New Roman" w:hAnsi="Times New Roman"/>
          <w:sz w:val="22"/>
        </w:rPr>
      </w:pPr>
      <w:r>
        <w:rPr>
          <w:rFonts w:ascii="Times New Roman" w:hAnsi="Times New Roman"/>
          <w:sz w:val="22"/>
        </w:rPr>
        <w:tab/>
      </w:r>
    </w:p>
    <w:p w14:paraId="642FB110" w14:textId="128D7186" w:rsidR="00EA17C3" w:rsidRDefault="0017212A" w:rsidP="00EA17C3">
      <w:pPr>
        <w:pStyle w:val="BlockText"/>
        <w:numPr>
          <w:ilvl w:val="0"/>
          <w:numId w:val="2"/>
        </w:numPr>
        <w:pBdr>
          <w:top w:val="single" w:sz="4" w:space="1" w:color="auto"/>
          <w:left w:val="single" w:sz="4" w:space="4" w:color="auto"/>
          <w:bottom w:val="single" w:sz="4" w:space="1" w:color="auto"/>
          <w:right w:val="single" w:sz="4" w:space="6" w:color="auto"/>
        </w:pBdr>
        <w:rPr>
          <w:ins w:id="29" w:author="AINSWORTH Justin C * ODFW" w:date="2023-10-09T17:15:00Z"/>
          <w:rFonts w:ascii="Times New Roman" w:hAnsi="Times New Roman"/>
          <w:szCs w:val="24"/>
        </w:rPr>
      </w:pPr>
      <w:r>
        <w:rPr>
          <w:rFonts w:ascii="Times New Roman" w:hAnsi="Times New Roman"/>
          <w:szCs w:val="24"/>
        </w:rPr>
        <w:t>Raw l</w:t>
      </w:r>
      <w:r w:rsidR="00003C61">
        <w:rPr>
          <w:rFonts w:ascii="Times New Roman" w:hAnsi="Times New Roman"/>
          <w:szCs w:val="24"/>
        </w:rPr>
        <w:t xml:space="preserve">ogbooks </w:t>
      </w:r>
      <w:del w:id="30" w:author="AINSWORTH Justin C * ODFW" w:date="2023-10-09T17:15:00Z">
        <w:r w:rsidR="00003C61" w:rsidDel="00EA17C3">
          <w:rPr>
            <w:rFonts w:ascii="Times New Roman" w:hAnsi="Times New Roman"/>
            <w:szCs w:val="24"/>
          </w:rPr>
          <w:delText xml:space="preserve">and </w:delText>
        </w:r>
      </w:del>
      <w:ins w:id="31" w:author="AINSWORTH Justin C * ODFW" w:date="2023-10-09T17:15:00Z">
        <w:r w:rsidR="00EA17C3">
          <w:rPr>
            <w:rFonts w:ascii="Times New Roman" w:hAnsi="Times New Roman"/>
            <w:szCs w:val="24"/>
          </w:rPr>
          <w:t>from the 2007/2008 season</w:t>
        </w:r>
      </w:ins>
      <w:ins w:id="32" w:author="AINSWORTH Justin C * ODFW" w:date="2023-10-09T17:16:00Z">
        <w:r w:rsidR="00EA17C3">
          <w:rPr>
            <w:rFonts w:ascii="Times New Roman" w:hAnsi="Times New Roman"/>
            <w:szCs w:val="24"/>
          </w:rPr>
          <w:t xml:space="preserve"> through 2020/2021</w:t>
        </w:r>
      </w:ins>
      <w:ins w:id="33" w:author="AINSWORTH Justin C * ODFW" w:date="2023-10-09T17:15:00Z">
        <w:r w:rsidR="00EA17C3">
          <w:rPr>
            <w:rFonts w:ascii="Times New Roman" w:hAnsi="Times New Roman"/>
            <w:szCs w:val="24"/>
          </w:rPr>
          <w:t xml:space="preserve"> </w:t>
        </w:r>
      </w:ins>
      <w:ins w:id="34" w:author="AINSWORTH Justin C * ODFW" w:date="2023-10-09T17:16:00Z">
        <w:r w:rsidR="00EA17C3">
          <w:rPr>
            <w:rFonts w:ascii="Times New Roman" w:hAnsi="Times New Roman"/>
            <w:szCs w:val="24"/>
          </w:rPr>
          <w:t>season</w:t>
        </w:r>
      </w:ins>
    </w:p>
    <w:p w14:paraId="6889CDEA" w14:textId="0BE0F088" w:rsidR="00B70D60" w:rsidRDefault="00EA17C3" w:rsidP="00EA17C3">
      <w:pPr>
        <w:pStyle w:val="BlockText"/>
        <w:numPr>
          <w:ilvl w:val="0"/>
          <w:numId w:val="2"/>
        </w:numPr>
        <w:pBdr>
          <w:top w:val="single" w:sz="4" w:space="1" w:color="auto"/>
          <w:left w:val="single" w:sz="4" w:space="4" w:color="auto"/>
          <w:bottom w:val="single" w:sz="4" w:space="1" w:color="auto"/>
          <w:right w:val="single" w:sz="4" w:space="6" w:color="auto"/>
        </w:pBdr>
        <w:rPr>
          <w:ins w:id="35" w:author="AINSWORTH Justin C * ODFW" w:date="2023-10-09T17:21:00Z"/>
          <w:rFonts w:ascii="Times New Roman" w:hAnsi="Times New Roman"/>
          <w:szCs w:val="24"/>
        </w:rPr>
      </w:pPr>
      <w:ins w:id="36" w:author="AINSWORTH Justin C * ODFW" w:date="2023-10-09T17:15:00Z">
        <w:r>
          <w:rPr>
            <w:rFonts w:ascii="Times New Roman" w:hAnsi="Times New Roman"/>
            <w:szCs w:val="24"/>
          </w:rPr>
          <w:t>Fish tickets (</w:t>
        </w:r>
      </w:ins>
      <w:r w:rsidR="00003C61">
        <w:rPr>
          <w:rFonts w:ascii="Times New Roman" w:hAnsi="Times New Roman"/>
          <w:szCs w:val="24"/>
        </w:rPr>
        <w:t>landing receipts</w:t>
      </w:r>
      <w:ins w:id="37" w:author="AINSWORTH Justin C * ODFW" w:date="2023-10-09T17:15:00Z">
        <w:r>
          <w:rPr>
            <w:rFonts w:ascii="Times New Roman" w:hAnsi="Times New Roman"/>
            <w:szCs w:val="24"/>
          </w:rPr>
          <w:t>)</w:t>
        </w:r>
      </w:ins>
      <w:r w:rsidR="00003C61">
        <w:rPr>
          <w:rFonts w:ascii="Times New Roman" w:hAnsi="Times New Roman"/>
          <w:szCs w:val="24"/>
        </w:rPr>
        <w:t xml:space="preserve"> for the Dungeness crab fishery</w:t>
      </w:r>
      <w:ins w:id="38" w:author="CORBETT Kelly C * ODFW" w:date="2023-10-10T08:00:00Z">
        <w:r w:rsidR="00DA4E7A">
          <w:rPr>
            <w:rFonts w:ascii="Times New Roman" w:hAnsi="Times New Roman"/>
            <w:szCs w:val="24"/>
          </w:rPr>
          <w:t>, including pot limit as applicable,</w:t>
        </w:r>
      </w:ins>
      <w:r w:rsidR="00003C61">
        <w:rPr>
          <w:rFonts w:ascii="Times New Roman" w:hAnsi="Times New Roman"/>
          <w:szCs w:val="24"/>
        </w:rPr>
        <w:t xml:space="preserve"> from August 1, </w:t>
      </w:r>
      <w:proofErr w:type="gramStart"/>
      <w:r w:rsidR="00003C61">
        <w:rPr>
          <w:rFonts w:ascii="Times New Roman" w:hAnsi="Times New Roman"/>
          <w:szCs w:val="24"/>
        </w:rPr>
        <w:t>1980</w:t>
      </w:r>
      <w:proofErr w:type="gramEnd"/>
      <w:r w:rsidR="00003C61">
        <w:rPr>
          <w:rFonts w:ascii="Times New Roman" w:hAnsi="Times New Roman"/>
          <w:szCs w:val="24"/>
        </w:rPr>
        <w:t xml:space="preserve"> to September 1, 2023. Th</w:t>
      </w:r>
      <w:r w:rsidR="00AE01F4">
        <w:rPr>
          <w:rFonts w:ascii="Times New Roman" w:hAnsi="Times New Roman"/>
          <w:szCs w:val="24"/>
        </w:rPr>
        <w:t xml:space="preserve">is </w:t>
      </w:r>
      <w:r w:rsidR="00003C61">
        <w:rPr>
          <w:rFonts w:ascii="Times New Roman" w:hAnsi="Times New Roman"/>
          <w:szCs w:val="24"/>
        </w:rPr>
        <w:t>temporal request</w:t>
      </w:r>
      <w:r w:rsidR="00AE01F4">
        <w:rPr>
          <w:rFonts w:ascii="Times New Roman" w:hAnsi="Times New Roman"/>
          <w:szCs w:val="24"/>
        </w:rPr>
        <w:t xml:space="preserve"> aims</w:t>
      </w:r>
      <w:r w:rsidR="00003C61">
        <w:rPr>
          <w:rFonts w:ascii="Times New Roman" w:hAnsi="Times New Roman"/>
          <w:szCs w:val="24"/>
        </w:rPr>
        <w:t xml:space="preserve"> to get data on all </w:t>
      </w:r>
      <w:r w:rsidR="00AE01F4">
        <w:rPr>
          <w:rFonts w:ascii="Times New Roman" w:hAnsi="Times New Roman"/>
          <w:szCs w:val="24"/>
        </w:rPr>
        <w:t xml:space="preserve">fishing </w:t>
      </w:r>
      <w:r w:rsidR="00003C61">
        <w:rPr>
          <w:rFonts w:ascii="Times New Roman" w:hAnsi="Times New Roman"/>
          <w:szCs w:val="24"/>
        </w:rPr>
        <w:t>seasons from the 1980-81 season to the 2022-23 season as the fishery is open from Sep 1 – Aug 14 (combining start/end dates for the bay and ocean fisheries).</w:t>
      </w:r>
      <w:ins w:id="39" w:author="AINSWORTH Justin C * ODFW" w:date="2023-10-09T17:22:00Z">
        <w:r>
          <w:rPr>
            <w:rFonts w:ascii="Times New Roman" w:hAnsi="Times New Roman"/>
            <w:szCs w:val="24"/>
          </w:rPr>
          <w:t xml:space="preserve"> Data to be delivered directly from ODFW.</w:t>
        </w:r>
      </w:ins>
    </w:p>
    <w:p w14:paraId="304A604E" w14:textId="0ACA35F2" w:rsidR="00EA17C3" w:rsidDel="00DA4E7A" w:rsidRDefault="00EA17C3" w:rsidP="00EA17C3">
      <w:pPr>
        <w:pStyle w:val="BlockText"/>
        <w:numPr>
          <w:ilvl w:val="0"/>
          <w:numId w:val="2"/>
        </w:numPr>
        <w:pBdr>
          <w:top w:val="single" w:sz="4" w:space="1" w:color="auto"/>
          <w:left w:val="single" w:sz="4" w:space="4" w:color="auto"/>
          <w:bottom w:val="single" w:sz="4" w:space="1" w:color="auto"/>
          <w:right w:val="single" w:sz="4" w:space="6" w:color="auto"/>
        </w:pBdr>
        <w:rPr>
          <w:ins w:id="40" w:author="AINSWORTH Justin C * ODFW" w:date="2023-10-09T17:22:00Z"/>
          <w:del w:id="41" w:author="CORBETT Kelly C * ODFW" w:date="2023-10-10T08:00:00Z"/>
          <w:rFonts w:ascii="Times New Roman" w:hAnsi="Times New Roman"/>
          <w:szCs w:val="24"/>
        </w:rPr>
      </w:pPr>
    </w:p>
    <w:p w14:paraId="6E01DD5E" w14:textId="4F9E9FFE" w:rsidR="00EA17C3" w:rsidRPr="00003C61" w:rsidDel="00993060" w:rsidRDefault="00EA17C3">
      <w:pPr>
        <w:pStyle w:val="BlockText"/>
        <w:numPr>
          <w:ilvl w:val="0"/>
          <w:numId w:val="2"/>
        </w:numPr>
        <w:pBdr>
          <w:top w:val="single" w:sz="4" w:space="1" w:color="auto"/>
          <w:left w:val="single" w:sz="4" w:space="4" w:color="auto"/>
          <w:bottom w:val="single" w:sz="4" w:space="1" w:color="auto"/>
          <w:right w:val="single" w:sz="4" w:space="6" w:color="auto"/>
        </w:pBdr>
        <w:rPr>
          <w:del w:id="42" w:author="AINSWORTH Justin C * ODFW" w:date="2023-10-10T08:48:00Z"/>
          <w:rFonts w:ascii="Times New Roman" w:hAnsi="Times New Roman"/>
          <w:szCs w:val="24"/>
        </w:rPr>
        <w:pPrChange w:id="43" w:author="AINSWORTH Justin C * ODFW" w:date="2023-10-09T17:15:00Z">
          <w:pPr>
            <w:pStyle w:val="BlockText"/>
            <w:pBdr>
              <w:top w:val="single" w:sz="4" w:space="1" w:color="auto"/>
              <w:left w:val="single" w:sz="4" w:space="4" w:color="auto"/>
              <w:bottom w:val="single" w:sz="4" w:space="1" w:color="auto"/>
              <w:right w:val="single" w:sz="4" w:space="6" w:color="auto"/>
            </w:pBdr>
            <w:ind w:firstLine="0"/>
          </w:pPr>
        </w:pPrChange>
      </w:pPr>
    </w:p>
    <w:p w14:paraId="6B638761" w14:textId="77777777" w:rsidR="000804F1" w:rsidRDefault="000804F1" w:rsidP="00D31A89">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p>
    <w:p w14:paraId="644D8694" w14:textId="77777777" w:rsidR="00171C7C" w:rsidRDefault="00171C7C">
      <w:pPr>
        <w:pStyle w:val="BlockText"/>
        <w:rPr>
          <w:rFonts w:ascii="Times New Roman" w:hAnsi="Times New Roman"/>
          <w:sz w:val="22"/>
        </w:rPr>
      </w:pPr>
      <w:r>
        <w:rPr>
          <w:rFonts w:ascii="Times New Roman" w:hAnsi="Times New Roman"/>
          <w:sz w:val="22"/>
        </w:rPr>
        <w:tab/>
      </w:r>
    </w:p>
    <w:p w14:paraId="4DC6002A" w14:textId="77777777" w:rsidR="00433170" w:rsidRPr="004D60FE" w:rsidRDefault="00433170" w:rsidP="00433170">
      <w:pPr>
        <w:rPr>
          <w:rFonts w:ascii="Times New Roman" w:hAnsi="Times New Roman"/>
          <w:sz w:val="22"/>
        </w:rPr>
      </w:pPr>
      <w:r w:rsidRPr="004D60FE">
        <w:rPr>
          <w:rFonts w:ascii="Times New Roman" w:hAnsi="Times New Roman"/>
          <w:sz w:val="22"/>
        </w:rPr>
        <w:t xml:space="preserve">The Oregon Department of Fish and Wildlife (DEPARTMENT) recognizes the confidentiality of these </w:t>
      </w:r>
      <w:proofErr w:type="gramStart"/>
      <w:r w:rsidRPr="004D60FE">
        <w:rPr>
          <w:rFonts w:ascii="Times New Roman" w:hAnsi="Times New Roman"/>
          <w:sz w:val="22"/>
        </w:rPr>
        <w:t>data</w:t>
      </w:r>
      <w:proofErr w:type="gramEnd"/>
      <w:r w:rsidRPr="004D60FE">
        <w:rPr>
          <w:rFonts w:ascii="Times New Roman" w:hAnsi="Times New Roman"/>
          <w:sz w:val="22"/>
        </w:rPr>
        <w:t xml:space="preserve"> and that this information </w:t>
      </w:r>
      <w:r>
        <w:rPr>
          <w:rFonts w:ascii="Times New Roman" w:hAnsi="Times New Roman"/>
          <w:sz w:val="22"/>
        </w:rPr>
        <w:t>may be</w:t>
      </w:r>
      <w:r w:rsidRPr="004D60FE">
        <w:rPr>
          <w:rFonts w:ascii="Times New Roman" w:hAnsi="Times New Roman"/>
          <w:sz w:val="22"/>
        </w:rPr>
        <w:t xml:space="preserve"> exempt from public disclosure under </w:t>
      </w:r>
      <w:r>
        <w:rPr>
          <w:rFonts w:ascii="Times New Roman" w:hAnsi="Times New Roman"/>
          <w:sz w:val="22"/>
        </w:rPr>
        <w:t xml:space="preserve">the Oregon Public Records Law, see </w:t>
      </w:r>
      <w:r w:rsidRPr="004D60FE">
        <w:rPr>
          <w:rFonts w:ascii="Times New Roman" w:hAnsi="Times New Roman"/>
          <w:sz w:val="22"/>
        </w:rPr>
        <w:t>O</w:t>
      </w:r>
      <w:r>
        <w:rPr>
          <w:rFonts w:ascii="Times New Roman" w:hAnsi="Times New Roman"/>
          <w:sz w:val="22"/>
        </w:rPr>
        <w:t xml:space="preserve">regon </w:t>
      </w:r>
      <w:r w:rsidRPr="004D60FE">
        <w:rPr>
          <w:rFonts w:ascii="Times New Roman" w:hAnsi="Times New Roman"/>
          <w:sz w:val="22"/>
        </w:rPr>
        <w:t>R</w:t>
      </w:r>
      <w:r>
        <w:rPr>
          <w:rFonts w:ascii="Times New Roman" w:hAnsi="Times New Roman"/>
          <w:sz w:val="22"/>
        </w:rPr>
        <w:t xml:space="preserve">evised </w:t>
      </w:r>
      <w:r w:rsidRPr="004D60FE">
        <w:rPr>
          <w:rFonts w:ascii="Times New Roman" w:hAnsi="Times New Roman"/>
          <w:sz w:val="22"/>
        </w:rPr>
        <w:t>S</w:t>
      </w:r>
      <w:r>
        <w:rPr>
          <w:rFonts w:ascii="Times New Roman" w:hAnsi="Times New Roman"/>
          <w:sz w:val="22"/>
        </w:rPr>
        <w:t xml:space="preserve">tatutes 192.311 </w:t>
      </w:r>
      <w:r>
        <w:rPr>
          <w:rFonts w:ascii="Times New Roman" w:hAnsi="Times New Roman"/>
          <w:i/>
          <w:iCs/>
          <w:sz w:val="22"/>
        </w:rPr>
        <w:t>et seq.</w:t>
      </w:r>
      <w:r w:rsidRPr="004D60FE">
        <w:rPr>
          <w:rFonts w:ascii="Times New Roman" w:hAnsi="Times New Roman"/>
          <w:sz w:val="22"/>
        </w:rPr>
        <w:t xml:space="preserve">, and may only be </w:t>
      </w:r>
      <w:r>
        <w:rPr>
          <w:rFonts w:ascii="Times New Roman" w:hAnsi="Times New Roman"/>
          <w:sz w:val="22"/>
        </w:rPr>
        <w:t>disclosed</w:t>
      </w:r>
      <w:r w:rsidRPr="004D60FE">
        <w:rPr>
          <w:rFonts w:ascii="Times New Roman" w:hAnsi="Times New Roman"/>
          <w:sz w:val="22"/>
        </w:rPr>
        <w:t xml:space="preserve"> </w:t>
      </w:r>
      <w:r>
        <w:rPr>
          <w:rFonts w:ascii="Times New Roman" w:hAnsi="Times New Roman"/>
          <w:sz w:val="22"/>
        </w:rPr>
        <w:t>to a federal agency if that agency signs an agreement to maintain the confidentiality of that data</w:t>
      </w:r>
      <w:r w:rsidRPr="004D60FE">
        <w:rPr>
          <w:rFonts w:ascii="Times New Roman" w:hAnsi="Times New Roman"/>
          <w:sz w:val="22"/>
        </w:rPr>
        <w:t>.  The DEPARTMENT finds that it is in the public interest to allow disclosure of the specified information to the individuals named in this Agreement for the limited purpose described below.  Therefore, the DEPARTMENT agrees to allow RECEIVER to</w:t>
      </w:r>
      <w:r>
        <w:rPr>
          <w:rFonts w:ascii="Times New Roman" w:hAnsi="Times New Roman"/>
          <w:sz w:val="22"/>
        </w:rPr>
        <w:t xml:space="preserve"> receive and</w:t>
      </w:r>
      <w:r w:rsidRPr="004D60FE">
        <w:rPr>
          <w:rFonts w:ascii="Times New Roman" w:hAnsi="Times New Roman"/>
          <w:sz w:val="22"/>
        </w:rPr>
        <w:t xml:space="preserve"> use the data described above on the</w:t>
      </w:r>
      <w:r>
        <w:rPr>
          <w:rFonts w:ascii="Times New Roman" w:hAnsi="Times New Roman"/>
          <w:sz w:val="22"/>
        </w:rPr>
        <w:t xml:space="preserve"> condition that RECEIVER abide by the</w:t>
      </w:r>
      <w:r w:rsidRPr="004D60FE">
        <w:rPr>
          <w:rFonts w:ascii="Times New Roman" w:hAnsi="Times New Roman"/>
          <w:sz w:val="22"/>
        </w:rPr>
        <w:t xml:space="preserve"> following </w:t>
      </w:r>
      <w:r>
        <w:rPr>
          <w:rFonts w:ascii="Times New Roman" w:hAnsi="Times New Roman"/>
          <w:sz w:val="22"/>
        </w:rPr>
        <w:t xml:space="preserve">terms and </w:t>
      </w:r>
      <w:r w:rsidRPr="004D60FE">
        <w:rPr>
          <w:rFonts w:ascii="Times New Roman" w:hAnsi="Times New Roman"/>
          <w:sz w:val="22"/>
        </w:rPr>
        <w:t>conditions:</w:t>
      </w:r>
    </w:p>
    <w:p w14:paraId="21C7C091" w14:textId="77777777" w:rsidR="00171C7C" w:rsidRDefault="00171C7C">
      <w:pPr>
        <w:rPr>
          <w:rFonts w:ascii="Times New Roman" w:hAnsi="Times New Roman"/>
          <w:sz w:val="22"/>
        </w:rPr>
      </w:pPr>
    </w:p>
    <w:p w14:paraId="07334815" w14:textId="77777777" w:rsidR="003D522F" w:rsidRDefault="00377A3E" w:rsidP="00AB3416">
      <w:pPr>
        <w:ind w:left="360"/>
        <w:rPr>
          <w:rFonts w:ascii="Times New Roman" w:hAnsi="Times New Roman"/>
          <w:sz w:val="22"/>
        </w:rPr>
      </w:pPr>
      <w:r>
        <w:rPr>
          <w:rFonts w:ascii="Times New Roman" w:hAnsi="Times New Roman"/>
          <w:sz w:val="22"/>
        </w:rPr>
        <w:t>(1) These</w:t>
      </w:r>
      <w:r w:rsidR="00171C7C">
        <w:rPr>
          <w:rFonts w:ascii="Times New Roman" w:hAnsi="Times New Roman"/>
          <w:sz w:val="22"/>
        </w:rPr>
        <w:t xml:space="preserve"> data will be used only for the following purpose:</w:t>
      </w:r>
    </w:p>
    <w:p w14:paraId="5560F318" w14:textId="77777777" w:rsidR="000804F1" w:rsidRDefault="000804F1" w:rsidP="000804F1">
      <w:pPr>
        <w:pStyle w:val="BlockText"/>
        <w:ind w:firstLine="0"/>
        <w:rPr>
          <w:rFonts w:ascii="Times New Roman" w:hAnsi="Times New Roman"/>
          <w:sz w:val="22"/>
        </w:rPr>
      </w:pPr>
      <w:r>
        <w:rPr>
          <w:rFonts w:ascii="Times New Roman" w:hAnsi="Times New Roman"/>
          <w:sz w:val="22"/>
        </w:rPr>
        <w:tab/>
      </w:r>
    </w:p>
    <w:p w14:paraId="77ADF307" w14:textId="32C8BE77" w:rsidR="000E1389"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r>
        <w:rPr>
          <w:rFonts w:ascii="Times New Roman" w:hAnsi="Times New Roman"/>
          <w:iCs/>
          <w:sz w:val="22"/>
        </w:rPr>
        <w:t>These data will be used for three distinct projects.</w:t>
      </w:r>
    </w:p>
    <w:p w14:paraId="55101361" w14:textId="77777777" w:rsidR="00AE01F4"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p>
    <w:p w14:paraId="5B4BFC90" w14:textId="5F6C7CF3" w:rsidR="00AE01F4" w:rsidRPr="00AE01F4"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r>
        <w:rPr>
          <w:rFonts w:ascii="Times New Roman" w:hAnsi="Times New Roman"/>
          <w:iCs/>
          <w:sz w:val="22"/>
        </w:rPr>
        <w:t>First, we will use these data to generate updated estimates of pre-season legal-sized male crab abundance using the Richerson et al. (2017) depletion model. In doing so, we will also develop an easy-to-use R package for updating the estimates from this model in successive seasons. These estimates of pre-season legal-sized male crab abundance will also be useful to the following projects which aim to (2) conduct analyses that support the M</w:t>
      </w:r>
      <w:r w:rsidR="002D55C3">
        <w:rPr>
          <w:rFonts w:ascii="Times New Roman" w:hAnsi="Times New Roman"/>
          <w:iCs/>
          <w:sz w:val="22"/>
        </w:rPr>
        <w:t>arine Stewardship Council</w:t>
      </w:r>
      <w:r>
        <w:rPr>
          <w:rFonts w:ascii="Times New Roman" w:hAnsi="Times New Roman"/>
          <w:iCs/>
          <w:sz w:val="22"/>
        </w:rPr>
        <w:t xml:space="preserve"> certification of the Dungeness crab fishery and (3) develop a management strategy evaluation model </w:t>
      </w:r>
      <w:r w:rsidR="002D55C3">
        <w:rPr>
          <w:rFonts w:ascii="Times New Roman" w:hAnsi="Times New Roman"/>
          <w:iCs/>
          <w:sz w:val="22"/>
        </w:rPr>
        <w:t xml:space="preserve">for evaluating the performance of Dungeness crab management under climate change. </w:t>
      </w:r>
    </w:p>
    <w:p w14:paraId="47B64266" w14:textId="77777777" w:rsidR="00AE01F4"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
          <w:sz w:val="22"/>
        </w:rPr>
      </w:pPr>
    </w:p>
    <w:p w14:paraId="3AF6FDFF" w14:textId="737C47D4" w:rsidR="00AE01F4" w:rsidRDefault="00F9552A"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r>
        <w:rPr>
          <w:rFonts w:ascii="Times New Roman" w:hAnsi="Times New Roman"/>
          <w:iCs/>
          <w:sz w:val="22"/>
        </w:rPr>
        <w:t>Second, we will use these data to conduct analyses on the sustainability of the Oregon Dungeness crab fishery with the goal of supporting its application for Marine Stewardship Council certification. In addition to demonstrating long-term sustainability via the estimates of pre-season legal-sized male crab abundance, we will investigate patterns in recruitment by pairing these estimates of pre-season abundance with time series of larval crab abundance.</w:t>
      </w:r>
    </w:p>
    <w:p w14:paraId="05B524BF" w14:textId="77777777" w:rsidR="00F9552A" w:rsidRDefault="00F9552A"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p>
    <w:p w14:paraId="2F2429B3" w14:textId="2AF8E027" w:rsidR="00F9552A" w:rsidRPr="00F9552A" w:rsidRDefault="00F9552A"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r>
        <w:rPr>
          <w:rFonts w:ascii="Times New Roman" w:hAnsi="Times New Roman"/>
          <w:iCs/>
          <w:sz w:val="22"/>
        </w:rPr>
        <w:t xml:space="preserve">Finally, we will use these data to develop the population dynamics and fleet dynamics components of a management strategy evaluation model aiming to evaluate the performance of Dungeness crab management under climate change. This project is part of a new four-year NOAA </w:t>
      </w:r>
      <w:proofErr w:type="spellStart"/>
      <w:r>
        <w:rPr>
          <w:rFonts w:ascii="Times New Roman" w:hAnsi="Times New Roman"/>
          <w:iCs/>
          <w:sz w:val="22"/>
        </w:rPr>
        <w:t>Multistessor</w:t>
      </w:r>
      <w:proofErr w:type="spellEnd"/>
      <w:r>
        <w:rPr>
          <w:rFonts w:ascii="Times New Roman" w:hAnsi="Times New Roman"/>
          <w:iCs/>
          <w:sz w:val="22"/>
        </w:rPr>
        <w:t xml:space="preserve"> Project. More information is available on this project here: </w:t>
      </w:r>
      <w:hyperlink r:id="rId12" w:history="1">
        <w:r w:rsidRPr="00F9552A">
          <w:rPr>
            <w:rStyle w:val="Hyperlink"/>
            <w:rFonts w:ascii="Times New Roman" w:hAnsi="Times New Roman"/>
            <w:iCs/>
            <w:sz w:val="22"/>
          </w:rPr>
          <w:t>https://coastalscience.noaa.gov/project/science-to-support-a-climate-ready-dungeness-crab-fishery-in-the-northern-california-current/</w:t>
        </w:r>
      </w:hyperlink>
    </w:p>
    <w:p w14:paraId="76350C59" w14:textId="77777777" w:rsidR="00AE01F4" w:rsidRPr="00F9552A"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Cs/>
          <w:sz w:val="22"/>
        </w:rPr>
      </w:pPr>
    </w:p>
    <w:p w14:paraId="4338E2D7" w14:textId="77777777" w:rsidR="00AE01F4" w:rsidRDefault="00AE01F4" w:rsidP="000804F1">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i/>
          <w:sz w:val="22"/>
        </w:rPr>
      </w:pPr>
    </w:p>
    <w:p w14:paraId="3CD44D37" w14:textId="77777777" w:rsidR="00604F4C" w:rsidRDefault="00604F4C" w:rsidP="006978D0">
      <w:pPr>
        <w:pStyle w:val="BlockText"/>
        <w:ind w:firstLine="0"/>
        <w:rPr>
          <w:rFonts w:ascii="Times New Roman" w:hAnsi="Times New Roman"/>
          <w:sz w:val="22"/>
        </w:rPr>
      </w:pPr>
    </w:p>
    <w:p w14:paraId="56494900" w14:textId="77777777" w:rsidR="006978D0" w:rsidRDefault="006978D0" w:rsidP="006978D0">
      <w:pPr>
        <w:pStyle w:val="BlockText"/>
        <w:ind w:left="270" w:firstLine="0"/>
        <w:rPr>
          <w:rFonts w:ascii="Times New Roman" w:hAnsi="Times New Roman"/>
          <w:sz w:val="22"/>
        </w:rPr>
      </w:pPr>
      <w:r w:rsidRPr="003959FA">
        <w:rPr>
          <w:rFonts w:ascii="Times New Roman" w:hAnsi="Times New Roman"/>
          <w:sz w:val="22"/>
        </w:rPr>
        <w:t>(2) The timeframe for the use of these data and results of this project are:</w:t>
      </w:r>
    </w:p>
    <w:p w14:paraId="54826236" w14:textId="77777777" w:rsidR="006978D0" w:rsidRDefault="000804F1" w:rsidP="006978D0">
      <w:pPr>
        <w:pStyle w:val="BlockText"/>
        <w:ind w:firstLine="0"/>
        <w:rPr>
          <w:rFonts w:ascii="Times New Roman" w:hAnsi="Times New Roman"/>
          <w:sz w:val="22"/>
        </w:rPr>
      </w:pPr>
      <w:r>
        <w:rPr>
          <w:rFonts w:ascii="Times New Roman" w:hAnsi="Times New Roman"/>
          <w:sz w:val="22"/>
        </w:rPr>
        <w:tab/>
      </w:r>
      <w:r w:rsidR="006978D0">
        <w:rPr>
          <w:rFonts w:ascii="Times New Roman" w:hAnsi="Times New Roman"/>
          <w:sz w:val="22"/>
        </w:rPr>
        <w:tab/>
      </w:r>
    </w:p>
    <w:p w14:paraId="68E1235B" w14:textId="7C3F62F3" w:rsidR="006978D0" w:rsidRDefault="00003C61" w:rsidP="006978D0">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r>
        <w:rPr>
          <w:rFonts w:ascii="Times New Roman" w:hAnsi="Times New Roman"/>
          <w:sz w:val="22"/>
        </w:rPr>
        <w:t xml:space="preserve">September 1, </w:t>
      </w:r>
      <w:proofErr w:type="gramStart"/>
      <w:r>
        <w:rPr>
          <w:rFonts w:ascii="Times New Roman" w:hAnsi="Times New Roman"/>
          <w:sz w:val="22"/>
        </w:rPr>
        <w:t>2023</w:t>
      </w:r>
      <w:proofErr w:type="gramEnd"/>
      <w:r>
        <w:rPr>
          <w:rFonts w:ascii="Times New Roman" w:hAnsi="Times New Roman"/>
          <w:sz w:val="22"/>
        </w:rPr>
        <w:t xml:space="preserve"> to September 1, 202</w:t>
      </w:r>
      <w:r w:rsidR="00AE01F4">
        <w:rPr>
          <w:rFonts w:ascii="Times New Roman" w:hAnsi="Times New Roman"/>
          <w:sz w:val="22"/>
        </w:rPr>
        <w:t>7 (four years)</w:t>
      </w:r>
    </w:p>
    <w:p w14:paraId="2C0CF0F1" w14:textId="05D07F28" w:rsidR="000E1389" w:rsidRDefault="000E1389" w:rsidP="006978D0">
      <w:pPr>
        <w:pStyle w:val="BlockText"/>
        <w:pBdr>
          <w:top w:val="single" w:sz="4" w:space="1" w:color="auto"/>
          <w:left w:val="single" w:sz="4" w:space="4" w:color="auto"/>
          <w:bottom w:val="single" w:sz="4" w:space="1" w:color="auto"/>
          <w:right w:val="single" w:sz="4" w:space="6" w:color="auto"/>
        </w:pBdr>
        <w:ind w:firstLine="0"/>
        <w:rPr>
          <w:rFonts w:ascii="Times New Roman" w:hAnsi="Times New Roman"/>
          <w:sz w:val="22"/>
        </w:rPr>
      </w:pPr>
    </w:p>
    <w:p w14:paraId="11B1AF1F" w14:textId="322832BC" w:rsidR="006978D0" w:rsidRDefault="006978D0" w:rsidP="00F9552A">
      <w:pPr>
        <w:pStyle w:val="BlockText"/>
        <w:ind w:left="0" w:firstLine="0"/>
        <w:rPr>
          <w:rFonts w:ascii="Times New Roman" w:hAnsi="Times New Roman"/>
          <w:sz w:val="22"/>
        </w:rPr>
      </w:pPr>
    </w:p>
    <w:p w14:paraId="6897FE78" w14:textId="77777777" w:rsidR="003D522F" w:rsidRDefault="003D522F" w:rsidP="00AB3416">
      <w:pPr>
        <w:tabs>
          <w:tab w:val="left" w:pos="720"/>
        </w:tabs>
        <w:ind w:left="720"/>
        <w:rPr>
          <w:rFonts w:ascii="Times New Roman" w:hAnsi="Times New Roman"/>
          <w:sz w:val="22"/>
        </w:rPr>
      </w:pPr>
    </w:p>
    <w:p w14:paraId="748A8FF2" w14:textId="77777777" w:rsidR="00433170" w:rsidRPr="004D60FE" w:rsidRDefault="00433170" w:rsidP="00433170">
      <w:pPr>
        <w:ind w:left="360"/>
        <w:rPr>
          <w:rFonts w:ascii="Times New Roman" w:hAnsi="Times New Roman"/>
          <w:sz w:val="22"/>
        </w:rPr>
      </w:pPr>
      <w:r w:rsidRPr="004D60FE">
        <w:rPr>
          <w:rFonts w:ascii="Times New Roman" w:hAnsi="Times New Roman"/>
          <w:sz w:val="22"/>
        </w:rPr>
        <w:t>(3) RECEIVER agrees that these data will be treated as confidential and handled with the utmost security</w:t>
      </w:r>
      <w:r>
        <w:rPr>
          <w:rFonts w:ascii="Times New Roman" w:hAnsi="Times New Roman"/>
          <w:sz w:val="22"/>
        </w:rPr>
        <w:t>, to the extent permitted by law</w:t>
      </w:r>
      <w:r w:rsidRPr="004D60FE">
        <w:rPr>
          <w:rFonts w:ascii="Times New Roman" w:hAnsi="Times New Roman"/>
          <w:sz w:val="22"/>
        </w:rPr>
        <w:t>.  The data shall not be disclosed in any manner that identifies the individual or enterprise from which the data were originally collected</w:t>
      </w:r>
      <w:r>
        <w:rPr>
          <w:rFonts w:ascii="Times New Roman" w:hAnsi="Times New Roman"/>
          <w:sz w:val="22"/>
        </w:rPr>
        <w:t>, to the extent permitted by law</w:t>
      </w:r>
      <w:r w:rsidRPr="004D60FE">
        <w:rPr>
          <w:rFonts w:ascii="Times New Roman" w:hAnsi="Times New Roman"/>
          <w:sz w:val="22"/>
        </w:rPr>
        <w:t xml:space="preserve">. </w:t>
      </w:r>
    </w:p>
    <w:p w14:paraId="61ED95EF" w14:textId="77777777" w:rsidR="00C37D72" w:rsidRDefault="00C37D72" w:rsidP="00AB3416">
      <w:pPr>
        <w:ind w:left="360"/>
        <w:rPr>
          <w:rFonts w:ascii="Times New Roman" w:hAnsi="Times New Roman"/>
          <w:sz w:val="22"/>
        </w:rPr>
      </w:pPr>
    </w:p>
    <w:p w14:paraId="729DD0FB" w14:textId="77777777" w:rsidR="007E0EF0" w:rsidRDefault="00045947"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4</w:t>
      </w:r>
      <w:r>
        <w:rPr>
          <w:rFonts w:ascii="Times New Roman" w:hAnsi="Times New Roman"/>
          <w:sz w:val="22"/>
        </w:rPr>
        <w:t xml:space="preserve">) </w:t>
      </w:r>
      <w:r w:rsidR="00B441C6">
        <w:rPr>
          <w:rFonts w:ascii="Times New Roman" w:hAnsi="Times New Roman"/>
          <w:sz w:val="22"/>
        </w:rPr>
        <w:t>RECEIVER</w:t>
      </w:r>
      <w:r w:rsidR="009E27FA">
        <w:rPr>
          <w:rFonts w:ascii="Times New Roman" w:hAnsi="Times New Roman"/>
          <w:sz w:val="22"/>
        </w:rPr>
        <w:t xml:space="preserve"> </w:t>
      </w:r>
      <w:r>
        <w:rPr>
          <w:rFonts w:ascii="Times New Roman" w:hAnsi="Times New Roman"/>
          <w:sz w:val="22"/>
        </w:rPr>
        <w:t xml:space="preserve">agrees not to distribute the </w:t>
      </w:r>
      <w:proofErr w:type="gramStart"/>
      <w:r>
        <w:rPr>
          <w:rFonts w:ascii="Times New Roman" w:hAnsi="Times New Roman"/>
          <w:sz w:val="22"/>
        </w:rPr>
        <w:t>data, and</w:t>
      </w:r>
      <w:proofErr w:type="gramEnd"/>
      <w:r>
        <w:rPr>
          <w:rFonts w:ascii="Times New Roman" w:hAnsi="Times New Roman"/>
          <w:sz w:val="22"/>
        </w:rPr>
        <w:t xml:space="preserve"> shall limit access to the individuals named on the top of this form.  </w:t>
      </w:r>
      <w:r w:rsidR="00DA6E37">
        <w:rPr>
          <w:rFonts w:ascii="Times New Roman" w:hAnsi="Times New Roman"/>
          <w:sz w:val="22"/>
        </w:rPr>
        <w:t>All individuals who are allowed access to the provided data must abide by the conditions set forth in this agreement and by signing this agreement agree to be bound by these conditions.</w:t>
      </w:r>
    </w:p>
    <w:p w14:paraId="2B672140" w14:textId="77777777" w:rsidR="007E0EF0" w:rsidRDefault="007E0EF0" w:rsidP="00AB3416">
      <w:pPr>
        <w:ind w:left="360"/>
        <w:rPr>
          <w:rFonts w:ascii="Times New Roman" w:hAnsi="Times New Roman"/>
          <w:sz w:val="22"/>
        </w:rPr>
      </w:pPr>
    </w:p>
    <w:p w14:paraId="2F9F5B44" w14:textId="77777777" w:rsidR="00433170" w:rsidRPr="004D60FE" w:rsidRDefault="00433170" w:rsidP="00433170">
      <w:pPr>
        <w:ind w:left="360"/>
        <w:rPr>
          <w:rFonts w:ascii="Times New Roman" w:hAnsi="Times New Roman"/>
          <w:sz w:val="22"/>
        </w:rPr>
      </w:pPr>
      <w:r w:rsidRPr="004D60FE">
        <w:rPr>
          <w:rFonts w:ascii="Times New Roman" w:hAnsi="Times New Roman"/>
          <w:sz w:val="22"/>
        </w:rPr>
        <w:t xml:space="preserve">(5) RECEIVER agrees to </w:t>
      </w:r>
      <w:r>
        <w:rPr>
          <w:rFonts w:ascii="Times New Roman" w:hAnsi="Times New Roman"/>
          <w:sz w:val="22"/>
        </w:rPr>
        <w:t>coordinate with</w:t>
      </w:r>
      <w:r w:rsidRPr="004D60FE">
        <w:rPr>
          <w:rFonts w:ascii="Times New Roman" w:hAnsi="Times New Roman"/>
          <w:sz w:val="22"/>
        </w:rPr>
        <w:t xml:space="preserve"> the DEPARTMENT </w:t>
      </w:r>
      <w:r>
        <w:rPr>
          <w:rFonts w:ascii="Times New Roman" w:hAnsi="Times New Roman"/>
          <w:sz w:val="22"/>
        </w:rPr>
        <w:t>on reviewing</w:t>
      </w:r>
      <w:r w:rsidRPr="004D60FE">
        <w:rPr>
          <w:rFonts w:ascii="Times New Roman" w:hAnsi="Times New Roman"/>
          <w:sz w:val="22"/>
        </w:rPr>
        <w:t xml:space="preserve"> all products (publications, reports, presentations, maps, etc.)</w:t>
      </w:r>
      <w:r>
        <w:rPr>
          <w:rFonts w:ascii="Times New Roman" w:hAnsi="Times New Roman"/>
          <w:sz w:val="22"/>
        </w:rPr>
        <w:t xml:space="preserve">, or </w:t>
      </w:r>
      <w:r w:rsidRPr="004D60FE">
        <w:rPr>
          <w:rFonts w:ascii="Times New Roman" w:hAnsi="Times New Roman"/>
          <w:sz w:val="22"/>
        </w:rPr>
        <w:t>any representation of the confidential data, including products in which the data are summarized or aggregated to a non-confidential level,</w:t>
      </w:r>
      <w:r>
        <w:rPr>
          <w:rFonts w:ascii="Times New Roman" w:hAnsi="Times New Roman"/>
          <w:sz w:val="22"/>
        </w:rPr>
        <w:t xml:space="preserve"> </w:t>
      </w:r>
      <w:r w:rsidRPr="00576F23">
        <w:rPr>
          <w:rFonts w:ascii="Times New Roman" w:hAnsi="Times New Roman"/>
          <w:b/>
          <w:bCs/>
          <w:sz w:val="22"/>
        </w:rPr>
        <w:t xml:space="preserve">and allow two weeks for </w:t>
      </w:r>
      <w:r>
        <w:rPr>
          <w:rFonts w:ascii="Times New Roman" w:hAnsi="Times New Roman"/>
          <w:b/>
          <w:bCs/>
          <w:sz w:val="22"/>
        </w:rPr>
        <w:t>DEPARTMENT</w:t>
      </w:r>
      <w:r w:rsidRPr="00576F23">
        <w:rPr>
          <w:rFonts w:ascii="Times New Roman" w:hAnsi="Times New Roman"/>
          <w:b/>
          <w:bCs/>
          <w:sz w:val="22"/>
        </w:rPr>
        <w:t xml:space="preserve"> to complete such review, </w:t>
      </w:r>
      <w:r w:rsidRPr="004D60FE">
        <w:rPr>
          <w:rFonts w:ascii="Times New Roman" w:hAnsi="Times New Roman"/>
          <w:sz w:val="22"/>
        </w:rPr>
        <w:t>prior to public display, release, or distribution</w:t>
      </w:r>
      <w:r>
        <w:rPr>
          <w:rFonts w:ascii="Times New Roman" w:hAnsi="Times New Roman"/>
          <w:sz w:val="22"/>
        </w:rPr>
        <w:t>, to the extent permitted by law</w:t>
      </w:r>
      <w:r w:rsidRPr="004D60FE">
        <w:rPr>
          <w:rFonts w:ascii="Times New Roman" w:hAnsi="Times New Roman"/>
          <w:sz w:val="22"/>
        </w:rPr>
        <w:t>.  The purpose of the DEPARTMENT’s review is solely to ensure that the confidentiality of the source data is preserved.</w:t>
      </w:r>
    </w:p>
    <w:p w14:paraId="19AA2431" w14:textId="77777777" w:rsidR="00B441C6" w:rsidRDefault="00B441C6" w:rsidP="00AB3416">
      <w:pPr>
        <w:ind w:left="360"/>
        <w:rPr>
          <w:rFonts w:ascii="Times New Roman" w:hAnsi="Times New Roman"/>
          <w:sz w:val="22"/>
        </w:rPr>
      </w:pPr>
    </w:p>
    <w:p w14:paraId="2F3B1F94" w14:textId="73334FA0" w:rsidR="00C37D72"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6</w:t>
      </w:r>
      <w:r>
        <w:rPr>
          <w:rFonts w:ascii="Times New Roman" w:hAnsi="Times New Roman"/>
          <w:sz w:val="22"/>
        </w:rPr>
        <w:t xml:space="preserve">) </w:t>
      </w:r>
      <w:r w:rsidR="00B441C6">
        <w:rPr>
          <w:rFonts w:ascii="Times New Roman" w:hAnsi="Times New Roman"/>
          <w:sz w:val="22"/>
        </w:rPr>
        <w:t xml:space="preserve">RECEIVER </w:t>
      </w:r>
      <w:r>
        <w:rPr>
          <w:rFonts w:ascii="Times New Roman" w:hAnsi="Times New Roman"/>
          <w:sz w:val="22"/>
        </w:rPr>
        <w:t xml:space="preserve">agrees not to present specific location </w:t>
      </w:r>
      <w:r w:rsidR="00A66B8D">
        <w:rPr>
          <w:rFonts w:ascii="Times New Roman" w:hAnsi="Times New Roman"/>
          <w:sz w:val="22"/>
        </w:rPr>
        <w:t xml:space="preserve">or identity </w:t>
      </w:r>
      <w:r>
        <w:rPr>
          <w:rFonts w:ascii="Times New Roman" w:hAnsi="Times New Roman"/>
          <w:sz w:val="22"/>
        </w:rPr>
        <w:t>data</w:t>
      </w:r>
      <w:r w:rsidR="00A66B8D">
        <w:rPr>
          <w:rFonts w:ascii="Times New Roman" w:hAnsi="Times New Roman"/>
          <w:sz w:val="22"/>
        </w:rPr>
        <w:t xml:space="preserve"> (e.g., vessel or processor)</w:t>
      </w:r>
      <w:r>
        <w:rPr>
          <w:rFonts w:ascii="Times New Roman" w:hAnsi="Times New Roman"/>
          <w:sz w:val="22"/>
        </w:rPr>
        <w:t xml:space="preserve">, either in graphical or tabular format, where any vessel fished without </w:t>
      </w:r>
      <w:r w:rsidR="00A66B8D">
        <w:rPr>
          <w:rFonts w:ascii="Times New Roman" w:hAnsi="Times New Roman"/>
          <w:sz w:val="22"/>
        </w:rPr>
        <w:t xml:space="preserve">aggregating by a minimum of 3 (e.g., vessels) </w:t>
      </w:r>
      <w:r w:rsidR="00152852">
        <w:rPr>
          <w:rFonts w:ascii="Times New Roman" w:hAnsi="Times New Roman"/>
          <w:sz w:val="22"/>
        </w:rPr>
        <w:t xml:space="preserve">and </w:t>
      </w:r>
      <w:r>
        <w:rPr>
          <w:rFonts w:ascii="Times New Roman" w:hAnsi="Times New Roman"/>
          <w:sz w:val="22"/>
        </w:rPr>
        <w:t xml:space="preserve">additional approval by the </w:t>
      </w:r>
      <w:r w:rsidR="00DA6E37">
        <w:rPr>
          <w:rFonts w:ascii="Times New Roman" w:hAnsi="Times New Roman"/>
          <w:sz w:val="22"/>
        </w:rPr>
        <w:t>DEPARTMENT</w:t>
      </w:r>
      <w:r w:rsidR="00433170">
        <w:rPr>
          <w:rFonts w:ascii="Times New Roman" w:hAnsi="Times New Roman"/>
          <w:sz w:val="22"/>
        </w:rPr>
        <w:t xml:space="preserve">, to the extent permitted by </w:t>
      </w:r>
      <w:proofErr w:type="gramStart"/>
      <w:r w:rsidR="00433170">
        <w:rPr>
          <w:rFonts w:ascii="Times New Roman" w:hAnsi="Times New Roman"/>
          <w:sz w:val="22"/>
        </w:rPr>
        <w:t>law</w:t>
      </w:r>
      <w:r w:rsidR="00433170" w:rsidRPr="004D60FE">
        <w:rPr>
          <w:rFonts w:ascii="Times New Roman" w:hAnsi="Times New Roman"/>
          <w:sz w:val="22"/>
        </w:rPr>
        <w:t>.</w:t>
      </w:r>
      <w:r>
        <w:rPr>
          <w:rFonts w:ascii="Times New Roman" w:hAnsi="Times New Roman"/>
          <w:sz w:val="22"/>
        </w:rPr>
        <w:t>.</w:t>
      </w:r>
      <w:proofErr w:type="gramEnd"/>
      <w:r w:rsidR="00A66B8D">
        <w:rPr>
          <w:rFonts w:ascii="Times New Roman" w:hAnsi="Times New Roman"/>
          <w:sz w:val="22"/>
        </w:rPr>
        <w:t xml:space="preserve"> </w:t>
      </w:r>
    </w:p>
    <w:p w14:paraId="0A3737F3" w14:textId="77777777" w:rsidR="00C37D72" w:rsidRDefault="00C37D72" w:rsidP="00AB3416">
      <w:pPr>
        <w:ind w:left="360"/>
        <w:rPr>
          <w:rFonts w:ascii="Times New Roman" w:hAnsi="Times New Roman"/>
          <w:sz w:val="22"/>
        </w:rPr>
      </w:pPr>
    </w:p>
    <w:p w14:paraId="036A2E30" w14:textId="77777777" w:rsidR="00171C7C"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7</w:t>
      </w:r>
      <w:r w:rsidR="00171C7C">
        <w:rPr>
          <w:rFonts w:ascii="Times New Roman" w:hAnsi="Times New Roman"/>
          <w:sz w:val="22"/>
        </w:rPr>
        <w:t xml:space="preserve">) </w:t>
      </w:r>
      <w:r w:rsidR="00B441C6">
        <w:rPr>
          <w:rFonts w:ascii="Times New Roman" w:hAnsi="Times New Roman"/>
          <w:sz w:val="22"/>
        </w:rPr>
        <w:t xml:space="preserve">RECEIVER </w:t>
      </w:r>
      <w:r w:rsidR="00171C7C">
        <w:rPr>
          <w:rFonts w:ascii="Times New Roman" w:hAnsi="Times New Roman"/>
          <w:sz w:val="22"/>
        </w:rPr>
        <w:t xml:space="preserve">agrees to hold the </w:t>
      </w:r>
      <w:r w:rsidR="00DA6E37">
        <w:rPr>
          <w:rFonts w:ascii="Times New Roman" w:hAnsi="Times New Roman"/>
          <w:sz w:val="22"/>
        </w:rPr>
        <w:t>DEPARTMENT</w:t>
      </w:r>
      <w:r w:rsidR="00171C7C">
        <w:rPr>
          <w:rFonts w:ascii="Times New Roman" w:hAnsi="Times New Roman"/>
          <w:sz w:val="22"/>
        </w:rPr>
        <w:t xml:space="preserve"> harmless for any damages or liability incurred </w:t>
      </w:r>
      <w:proofErr w:type="gramStart"/>
      <w:r w:rsidR="00171C7C">
        <w:rPr>
          <w:rFonts w:ascii="Times New Roman" w:hAnsi="Times New Roman"/>
          <w:sz w:val="22"/>
        </w:rPr>
        <w:t>as a result of</w:t>
      </w:r>
      <w:proofErr w:type="gramEnd"/>
      <w:r w:rsidR="00171C7C">
        <w:rPr>
          <w:rFonts w:ascii="Times New Roman" w:hAnsi="Times New Roman"/>
          <w:sz w:val="22"/>
        </w:rPr>
        <w:t xml:space="preserve"> the violation of any of the terms of this agreement.</w:t>
      </w:r>
    </w:p>
    <w:p w14:paraId="1B7A90CD" w14:textId="77777777" w:rsidR="00171C7C" w:rsidRDefault="00171C7C">
      <w:pPr>
        <w:ind w:left="720"/>
        <w:rPr>
          <w:rFonts w:ascii="Times New Roman" w:hAnsi="Times New Roman"/>
          <w:sz w:val="22"/>
        </w:rPr>
      </w:pPr>
    </w:p>
    <w:p w14:paraId="4811C623" w14:textId="3733A7E7" w:rsidR="00171C7C" w:rsidRDefault="00C37D72" w:rsidP="00AB3416">
      <w:pPr>
        <w:ind w:left="360"/>
        <w:rPr>
          <w:rFonts w:ascii="Times New Roman" w:hAnsi="Times New Roman"/>
          <w:sz w:val="22"/>
        </w:rPr>
      </w:pPr>
      <w:r>
        <w:rPr>
          <w:rFonts w:ascii="Times New Roman" w:hAnsi="Times New Roman"/>
          <w:sz w:val="22"/>
        </w:rPr>
        <w:lastRenderedPageBreak/>
        <w:t>(</w:t>
      </w:r>
      <w:r w:rsidR="00465920">
        <w:rPr>
          <w:rFonts w:ascii="Times New Roman" w:hAnsi="Times New Roman"/>
          <w:sz w:val="22"/>
        </w:rPr>
        <w:t>8</w:t>
      </w:r>
      <w:r w:rsidR="00171C7C">
        <w:rPr>
          <w:rFonts w:ascii="Times New Roman" w:hAnsi="Times New Roman"/>
          <w:sz w:val="22"/>
        </w:rPr>
        <w:t xml:space="preserve">) </w:t>
      </w:r>
      <w:r w:rsidR="00433170">
        <w:rPr>
          <w:rFonts w:ascii="Times New Roman" w:hAnsi="Times New Roman"/>
          <w:sz w:val="22"/>
        </w:rPr>
        <w:t>RECEIVER agrees that all</w:t>
      </w:r>
      <w:r w:rsidR="00433170" w:rsidRPr="004D60FE">
        <w:rPr>
          <w:rFonts w:ascii="Times New Roman" w:hAnsi="Times New Roman"/>
          <w:sz w:val="22"/>
        </w:rPr>
        <w:t xml:space="preserve"> </w:t>
      </w:r>
      <w:r w:rsidR="00433170">
        <w:rPr>
          <w:rFonts w:ascii="Times New Roman" w:hAnsi="Times New Roman"/>
          <w:sz w:val="22"/>
        </w:rPr>
        <w:t>r</w:t>
      </w:r>
      <w:r w:rsidR="00433170" w:rsidRPr="004D60FE">
        <w:rPr>
          <w:rFonts w:ascii="Times New Roman" w:hAnsi="Times New Roman"/>
          <w:sz w:val="22"/>
        </w:rPr>
        <w:t>eports, manuscripts</w:t>
      </w:r>
      <w:r w:rsidR="00433170">
        <w:rPr>
          <w:rFonts w:ascii="Times New Roman" w:hAnsi="Times New Roman"/>
          <w:sz w:val="22"/>
        </w:rPr>
        <w:t>,</w:t>
      </w:r>
      <w:r w:rsidR="00433170" w:rsidRPr="004D60FE">
        <w:rPr>
          <w:rFonts w:ascii="Times New Roman" w:hAnsi="Times New Roman"/>
          <w:sz w:val="22"/>
        </w:rPr>
        <w:t xml:space="preserve"> or other print or video material shall contain an acknowledgement of the DEPARTMENT for providing the requested information</w:t>
      </w:r>
      <w:r w:rsidR="00433170">
        <w:rPr>
          <w:rFonts w:ascii="Times New Roman" w:hAnsi="Times New Roman"/>
          <w:sz w:val="22"/>
        </w:rPr>
        <w:t>, to the extent permitted by law</w:t>
      </w:r>
      <w:r w:rsidR="00433170" w:rsidRPr="004D60FE">
        <w:rPr>
          <w:rFonts w:ascii="Times New Roman" w:hAnsi="Times New Roman"/>
          <w:sz w:val="22"/>
        </w:rPr>
        <w:t>.</w:t>
      </w:r>
    </w:p>
    <w:p w14:paraId="6CEB195C" w14:textId="77777777" w:rsidR="00171C7C" w:rsidRDefault="00171C7C" w:rsidP="00AB3416">
      <w:pPr>
        <w:ind w:left="360"/>
        <w:rPr>
          <w:rFonts w:ascii="Times New Roman" w:hAnsi="Times New Roman"/>
          <w:sz w:val="22"/>
        </w:rPr>
      </w:pPr>
    </w:p>
    <w:p w14:paraId="1238C6CD" w14:textId="53BD1AF7" w:rsidR="00171C7C" w:rsidRDefault="00C37D72" w:rsidP="00AB3416">
      <w:pPr>
        <w:ind w:left="360"/>
        <w:rPr>
          <w:rFonts w:ascii="Times New Roman" w:hAnsi="Times New Roman"/>
          <w:sz w:val="22"/>
        </w:rPr>
      </w:pPr>
      <w:r>
        <w:rPr>
          <w:rFonts w:ascii="Times New Roman" w:hAnsi="Times New Roman"/>
          <w:sz w:val="22"/>
        </w:rPr>
        <w:t>(</w:t>
      </w:r>
      <w:r w:rsidR="00465920">
        <w:rPr>
          <w:rFonts w:ascii="Times New Roman" w:hAnsi="Times New Roman"/>
          <w:sz w:val="22"/>
        </w:rPr>
        <w:t>9</w:t>
      </w:r>
      <w:r w:rsidR="00171C7C">
        <w:rPr>
          <w:rFonts w:ascii="Times New Roman" w:hAnsi="Times New Roman"/>
          <w:sz w:val="22"/>
        </w:rPr>
        <w:t xml:space="preserve">) </w:t>
      </w:r>
      <w:r w:rsidR="00433170">
        <w:rPr>
          <w:rFonts w:ascii="Times New Roman" w:hAnsi="Times New Roman"/>
          <w:sz w:val="22"/>
        </w:rPr>
        <w:t>RECEIVER agrees that a</w:t>
      </w:r>
      <w:r w:rsidR="00171C7C">
        <w:rPr>
          <w:rFonts w:ascii="Times New Roman" w:hAnsi="Times New Roman"/>
          <w:sz w:val="22"/>
        </w:rPr>
        <w:t xml:space="preserve"> copy of this agreement shall remain with the requested data, whether it resides in an electronic or printed format.</w:t>
      </w:r>
    </w:p>
    <w:p w14:paraId="272F5B00" w14:textId="77777777" w:rsidR="00171C7C" w:rsidRDefault="00171C7C" w:rsidP="00AB3416">
      <w:pPr>
        <w:ind w:left="360"/>
        <w:rPr>
          <w:rFonts w:ascii="Times New Roman" w:hAnsi="Times New Roman"/>
          <w:sz w:val="22"/>
        </w:rPr>
      </w:pPr>
    </w:p>
    <w:p w14:paraId="5EC2CF23" w14:textId="77777777" w:rsidR="00A63427" w:rsidRPr="003959FA" w:rsidRDefault="00C37D72" w:rsidP="00A63427">
      <w:pPr>
        <w:tabs>
          <w:tab w:val="left" w:pos="5400"/>
        </w:tabs>
        <w:ind w:left="360"/>
        <w:rPr>
          <w:rFonts w:ascii="Times New Roman" w:hAnsi="Times New Roman"/>
          <w:sz w:val="22"/>
        </w:rPr>
      </w:pPr>
      <w:r w:rsidRPr="003959FA">
        <w:rPr>
          <w:rFonts w:ascii="Times New Roman" w:hAnsi="Times New Roman"/>
          <w:sz w:val="22"/>
        </w:rPr>
        <w:t>(</w:t>
      </w:r>
      <w:r w:rsidR="00465920" w:rsidRPr="003959FA">
        <w:rPr>
          <w:rFonts w:ascii="Times New Roman" w:hAnsi="Times New Roman"/>
          <w:sz w:val="22"/>
        </w:rPr>
        <w:t>10</w:t>
      </w:r>
      <w:r w:rsidR="00C03289" w:rsidRPr="003959FA">
        <w:rPr>
          <w:rFonts w:ascii="Times New Roman" w:hAnsi="Times New Roman"/>
          <w:sz w:val="22"/>
        </w:rPr>
        <w:t xml:space="preserve">) </w:t>
      </w:r>
      <w:r w:rsidR="00B441C6" w:rsidRPr="003959FA">
        <w:rPr>
          <w:rFonts w:ascii="Times New Roman" w:hAnsi="Times New Roman"/>
          <w:sz w:val="22"/>
        </w:rPr>
        <w:t xml:space="preserve">RECEIVER </w:t>
      </w:r>
      <w:r w:rsidR="00C03289" w:rsidRPr="003959FA">
        <w:rPr>
          <w:rFonts w:ascii="Times New Roman" w:hAnsi="Times New Roman"/>
          <w:sz w:val="22"/>
        </w:rPr>
        <w:t xml:space="preserve">agrees to </w:t>
      </w:r>
      <w:r w:rsidR="00A63427" w:rsidRPr="003959FA">
        <w:rPr>
          <w:rFonts w:ascii="Times New Roman" w:hAnsi="Times New Roman"/>
          <w:sz w:val="22"/>
        </w:rPr>
        <w:t xml:space="preserve">promptly </w:t>
      </w:r>
      <w:r w:rsidR="00C03289" w:rsidRPr="003959FA">
        <w:rPr>
          <w:rFonts w:ascii="Times New Roman" w:hAnsi="Times New Roman"/>
          <w:sz w:val="22"/>
        </w:rPr>
        <w:t>destroy or return all of the original raw data provided</w:t>
      </w:r>
      <w:r w:rsidR="004D0343" w:rsidRPr="003959FA">
        <w:rPr>
          <w:rFonts w:ascii="Times New Roman" w:hAnsi="Times New Roman"/>
          <w:sz w:val="22"/>
        </w:rPr>
        <w:t xml:space="preserve"> upon completion of work </w:t>
      </w:r>
      <w:r w:rsidR="007E0EF0" w:rsidRPr="003959FA">
        <w:rPr>
          <w:rFonts w:ascii="Times New Roman" w:hAnsi="Times New Roman"/>
          <w:sz w:val="22"/>
        </w:rPr>
        <w:t xml:space="preserve">or should funding for project </w:t>
      </w:r>
      <w:proofErr w:type="gramStart"/>
      <w:r w:rsidR="007E0EF0" w:rsidRPr="003959FA">
        <w:rPr>
          <w:rFonts w:ascii="Times New Roman" w:hAnsi="Times New Roman"/>
          <w:sz w:val="22"/>
        </w:rPr>
        <w:t>not be</w:t>
      </w:r>
      <w:proofErr w:type="gramEnd"/>
      <w:r w:rsidR="007E0EF0" w:rsidRPr="003959FA">
        <w:rPr>
          <w:rFonts w:ascii="Times New Roman" w:hAnsi="Times New Roman"/>
          <w:sz w:val="22"/>
        </w:rPr>
        <w:t xml:space="preserve"> secured </w:t>
      </w:r>
      <w:r w:rsidR="004D0343" w:rsidRPr="003959FA">
        <w:rPr>
          <w:rFonts w:ascii="Times New Roman" w:hAnsi="Times New Roman"/>
          <w:sz w:val="22"/>
        </w:rPr>
        <w:t>for the purpose described above</w:t>
      </w:r>
      <w:r w:rsidR="007E0EF0" w:rsidRPr="003959FA">
        <w:rPr>
          <w:rFonts w:ascii="Times New Roman" w:hAnsi="Times New Roman"/>
          <w:sz w:val="22"/>
        </w:rPr>
        <w:t xml:space="preserve">. </w:t>
      </w:r>
      <w:r w:rsidR="00A63427" w:rsidRPr="003959FA">
        <w:rPr>
          <w:rFonts w:ascii="Times New Roman" w:hAnsi="Times New Roman"/>
          <w:sz w:val="22"/>
        </w:rPr>
        <w:t xml:space="preserve"> </w:t>
      </w:r>
    </w:p>
    <w:p w14:paraId="72915E22" w14:textId="77777777" w:rsidR="00A63427" w:rsidRPr="003959FA" w:rsidRDefault="00A63427" w:rsidP="00A63427">
      <w:pPr>
        <w:tabs>
          <w:tab w:val="left" w:pos="5400"/>
        </w:tabs>
        <w:ind w:left="360"/>
        <w:rPr>
          <w:rFonts w:ascii="Times New Roman" w:hAnsi="Times New Roman"/>
          <w:sz w:val="22"/>
        </w:rPr>
      </w:pPr>
    </w:p>
    <w:p w14:paraId="05E4E22F" w14:textId="77777777" w:rsidR="00A63427" w:rsidRDefault="00A63427" w:rsidP="00A63427">
      <w:pPr>
        <w:tabs>
          <w:tab w:val="left" w:pos="5400"/>
        </w:tabs>
        <w:ind w:left="360"/>
        <w:rPr>
          <w:ins w:id="44" w:author="AINSWORTH Justin C * ODFW" w:date="2023-10-09T17:20:00Z"/>
          <w:rFonts w:ascii="Times New Roman" w:hAnsi="Times New Roman"/>
          <w:sz w:val="22"/>
        </w:rPr>
      </w:pPr>
      <w:r w:rsidRPr="003959FA">
        <w:rPr>
          <w:rFonts w:ascii="Times New Roman" w:hAnsi="Times New Roman"/>
          <w:sz w:val="22"/>
        </w:rPr>
        <w:t>(1</w:t>
      </w:r>
      <w:r w:rsidR="00730D20" w:rsidRPr="003959FA">
        <w:rPr>
          <w:rFonts w:ascii="Times New Roman" w:hAnsi="Times New Roman"/>
          <w:sz w:val="22"/>
        </w:rPr>
        <w:t>1</w:t>
      </w:r>
      <w:r w:rsidRPr="003959FA">
        <w:rPr>
          <w:rFonts w:ascii="Times New Roman" w:hAnsi="Times New Roman"/>
          <w:sz w:val="22"/>
        </w:rPr>
        <w:t>) RECEIVER agrees to notify the DEPARTMENT if the general timeframe for the project</w:t>
      </w:r>
      <w:r w:rsidR="00465920" w:rsidRPr="003959FA">
        <w:rPr>
          <w:rFonts w:ascii="Times New Roman" w:hAnsi="Times New Roman"/>
          <w:sz w:val="22"/>
        </w:rPr>
        <w:t>,</w:t>
      </w:r>
      <w:r w:rsidRPr="003959FA">
        <w:rPr>
          <w:rFonts w:ascii="Times New Roman" w:hAnsi="Times New Roman"/>
          <w:sz w:val="22"/>
        </w:rPr>
        <w:t xml:space="preserve"> as </w:t>
      </w:r>
      <w:r w:rsidR="00465920" w:rsidRPr="003959FA">
        <w:rPr>
          <w:rFonts w:ascii="Times New Roman" w:hAnsi="Times New Roman"/>
          <w:sz w:val="22"/>
        </w:rPr>
        <w:t>described in box (</w:t>
      </w:r>
      <w:r w:rsidR="003959FA">
        <w:rPr>
          <w:rFonts w:ascii="Times New Roman" w:hAnsi="Times New Roman"/>
          <w:sz w:val="22"/>
        </w:rPr>
        <w:t>2</w:t>
      </w:r>
      <w:r w:rsidR="00465920" w:rsidRPr="003959FA">
        <w:rPr>
          <w:rFonts w:ascii="Times New Roman" w:hAnsi="Times New Roman"/>
          <w:sz w:val="22"/>
        </w:rPr>
        <w:t>) above</w:t>
      </w:r>
      <w:r w:rsidRPr="003959FA">
        <w:rPr>
          <w:rFonts w:ascii="Times New Roman" w:hAnsi="Times New Roman"/>
          <w:sz w:val="22"/>
        </w:rPr>
        <w:t xml:space="preserve"> is significantly altered.</w:t>
      </w:r>
    </w:p>
    <w:p w14:paraId="17123F72" w14:textId="77777777" w:rsidR="00EA17C3" w:rsidRDefault="00EA17C3" w:rsidP="00A63427">
      <w:pPr>
        <w:tabs>
          <w:tab w:val="left" w:pos="5400"/>
        </w:tabs>
        <w:ind w:left="360"/>
        <w:rPr>
          <w:ins w:id="45" w:author="AINSWORTH Justin C * ODFW" w:date="2023-10-09T17:20:00Z"/>
          <w:rFonts w:ascii="Times New Roman" w:hAnsi="Times New Roman"/>
          <w:sz w:val="22"/>
        </w:rPr>
      </w:pPr>
    </w:p>
    <w:p w14:paraId="295FC9E2" w14:textId="373A9929" w:rsidR="00EA17C3" w:rsidRDefault="00EA17C3" w:rsidP="00A63427">
      <w:pPr>
        <w:tabs>
          <w:tab w:val="left" w:pos="5400"/>
        </w:tabs>
        <w:ind w:left="360"/>
        <w:rPr>
          <w:rFonts w:ascii="Times New Roman" w:hAnsi="Times New Roman"/>
          <w:sz w:val="22"/>
        </w:rPr>
      </w:pPr>
      <w:ins w:id="46" w:author="AINSWORTH Justin C * ODFW" w:date="2023-10-09T17:20:00Z">
        <w:r w:rsidRPr="003959FA">
          <w:rPr>
            <w:rFonts w:ascii="Times New Roman" w:hAnsi="Times New Roman"/>
            <w:sz w:val="22"/>
          </w:rPr>
          <w:t>(1</w:t>
        </w:r>
        <w:r>
          <w:rPr>
            <w:rFonts w:ascii="Times New Roman" w:hAnsi="Times New Roman"/>
            <w:sz w:val="22"/>
          </w:rPr>
          <w:t>2</w:t>
        </w:r>
        <w:r w:rsidRPr="003959FA">
          <w:rPr>
            <w:rFonts w:ascii="Times New Roman" w:hAnsi="Times New Roman"/>
            <w:sz w:val="22"/>
          </w:rPr>
          <w:t>) RECEIVER agrees to</w:t>
        </w:r>
        <w:r>
          <w:rPr>
            <w:rFonts w:ascii="Times New Roman" w:hAnsi="Times New Roman"/>
            <w:sz w:val="22"/>
          </w:rPr>
          <w:t xml:space="preserve"> coordinate semi-ann</w:t>
        </w:r>
      </w:ins>
      <w:ins w:id="47" w:author="AINSWORTH Justin C * ODFW" w:date="2023-10-09T17:21:00Z">
        <w:r>
          <w:rPr>
            <w:rFonts w:ascii="Times New Roman" w:hAnsi="Times New Roman"/>
            <w:sz w:val="22"/>
          </w:rPr>
          <w:t>ual meetings with ODFW to provide an opportunity for RECEIVER and ODFW to discuss progress of the research and provide input on how the data is being utilized.</w:t>
        </w:r>
      </w:ins>
    </w:p>
    <w:p w14:paraId="1AF92E0E" w14:textId="77777777" w:rsidR="00D941BD" w:rsidRDefault="00D941BD" w:rsidP="00D941BD">
      <w:pPr>
        <w:tabs>
          <w:tab w:val="left" w:pos="5400"/>
        </w:tabs>
        <w:rPr>
          <w:rFonts w:ascii="Times New Roman" w:hAnsi="Times New Roman"/>
          <w:sz w:val="22"/>
        </w:rPr>
      </w:pPr>
    </w:p>
    <w:p w14:paraId="67BB8ABC" w14:textId="17234744" w:rsidR="00D941BD" w:rsidRPr="00576F23" w:rsidRDefault="00D941BD" w:rsidP="00D941BD">
      <w:pPr>
        <w:tabs>
          <w:tab w:val="left" w:pos="5400"/>
        </w:tabs>
        <w:ind w:left="360"/>
        <w:rPr>
          <w:rFonts w:ascii="Times New Roman" w:hAnsi="Times New Roman"/>
          <w:sz w:val="22"/>
          <w:szCs w:val="22"/>
        </w:rPr>
      </w:pPr>
      <w:r>
        <w:rPr>
          <w:rFonts w:ascii="Times New Roman" w:hAnsi="Times New Roman"/>
          <w:sz w:val="22"/>
        </w:rPr>
        <w:t>(</w:t>
      </w:r>
      <w:del w:id="48" w:author="AINSWORTH Justin C * ODFW" w:date="2023-10-09T17:20:00Z">
        <w:r w:rsidDel="00EA17C3">
          <w:rPr>
            <w:rFonts w:ascii="Times New Roman" w:hAnsi="Times New Roman"/>
            <w:sz w:val="22"/>
          </w:rPr>
          <w:delText>12</w:delText>
        </w:r>
      </w:del>
      <w:ins w:id="49" w:author="AINSWORTH Justin C * ODFW" w:date="2023-10-09T17:20:00Z">
        <w:r w:rsidR="00EA17C3">
          <w:rPr>
            <w:rFonts w:ascii="Times New Roman" w:hAnsi="Times New Roman"/>
            <w:sz w:val="22"/>
          </w:rPr>
          <w:t>13</w:t>
        </w:r>
      </w:ins>
      <w:r>
        <w:rPr>
          <w:rFonts w:ascii="Times New Roman" w:hAnsi="Times New Roman"/>
          <w:sz w:val="22"/>
        </w:rPr>
        <w:t xml:space="preserve">) </w:t>
      </w:r>
      <w:r>
        <w:rPr>
          <w:rFonts w:ascii="Times New Roman" w:hAnsi="Times New Roman"/>
          <w:sz w:val="22"/>
          <w:szCs w:val="22"/>
        </w:rPr>
        <w:t>T</w:t>
      </w:r>
      <w:r>
        <w:rPr>
          <w:rFonts w:ascii="Times New Roman" w:hAnsi="Times New Roman"/>
          <w:spacing w:val="-3"/>
          <w:szCs w:val="24"/>
        </w:rPr>
        <w:t>his agreement constitutes the entire agreement of the Parties regarding the confidentiality of these data, and this agreement supersedes all prior communications, representations, or agreements, verbal or written, among the Parties relating to the agreement’s subject matter.  No provision in this agreement may be waived or amended except by written consent of both parties.  It is further understood and agreed that no failure or delay by either Party in exercising any right, power or privilege hereunder will operate as a waiver thereof, nor will any single or partial exercise or waiver of a right, power or privilege preclude any other or further exercise thereof.</w:t>
      </w:r>
    </w:p>
    <w:p w14:paraId="7226FE40" w14:textId="77777777" w:rsidR="00D941BD" w:rsidRDefault="00D941BD" w:rsidP="00A63427">
      <w:pPr>
        <w:tabs>
          <w:tab w:val="left" w:pos="5400"/>
        </w:tabs>
        <w:ind w:left="360"/>
        <w:rPr>
          <w:rFonts w:ascii="Times New Roman" w:hAnsi="Times New Roman"/>
          <w:sz w:val="22"/>
        </w:rPr>
      </w:pPr>
    </w:p>
    <w:p w14:paraId="4DD5382F" w14:textId="1BE2725B" w:rsidR="00D941BD" w:rsidRDefault="00D941BD" w:rsidP="00A63427">
      <w:pPr>
        <w:tabs>
          <w:tab w:val="left" w:pos="5400"/>
        </w:tabs>
        <w:ind w:left="360"/>
        <w:rPr>
          <w:rFonts w:ascii="Times New Roman" w:hAnsi="Times New Roman"/>
          <w:sz w:val="22"/>
        </w:rPr>
        <w:sectPr w:rsidR="00D941BD" w:rsidSect="00AB3220">
          <w:footerReference w:type="default" r:id="rId13"/>
          <w:pgSz w:w="12240" w:h="15840"/>
          <w:pgMar w:top="1080" w:right="1080" w:bottom="1080" w:left="1080" w:header="720" w:footer="720" w:gutter="0"/>
          <w:cols w:space="720"/>
        </w:sectPr>
      </w:pPr>
      <w:r>
        <w:rPr>
          <w:rFonts w:ascii="Times New Roman" w:hAnsi="Times New Roman"/>
          <w:sz w:val="22"/>
        </w:rPr>
        <w:t>(</w:t>
      </w:r>
      <w:del w:id="50" w:author="AINSWORTH Justin C * ODFW" w:date="2023-10-09T17:20:00Z">
        <w:r w:rsidDel="00EA17C3">
          <w:rPr>
            <w:rFonts w:ascii="Times New Roman" w:hAnsi="Times New Roman"/>
            <w:sz w:val="22"/>
          </w:rPr>
          <w:delText>13</w:delText>
        </w:r>
      </w:del>
      <w:ins w:id="51" w:author="AINSWORTH Justin C * ODFW" w:date="2023-10-09T17:20:00Z">
        <w:r w:rsidR="00EA17C3">
          <w:rPr>
            <w:rFonts w:ascii="Times New Roman" w:hAnsi="Times New Roman"/>
            <w:sz w:val="22"/>
          </w:rPr>
          <w:t>14</w:t>
        </w:r>
      </w:ins>
      <w:r>
        <w:rPr>
          <w:rFonts w:ascii="Times New Roman" w:hAnsi="Times New Roman"/>
          <w:sz w:val="22"/>
        </w:rPr>
        <w:t xml:space="preserve">) </w:t>
      </w:r>
      <w:r w:rsidRPr="00246785">
        <w:rPr>
          <w:rFonts w:ascii="Times New Roman" w:eastAsia="Arial" w:hAnsi="Times New Roman"/>
          <w:spacing w:val="-3"/>
          <w:szCs w:val="24"/>
        </w:rPr>
        <w:t xml:space="preserve">This </w:t>
      </w:r>
      <w:r>
        <w:rPr>
          <w:rFonts w:ascii="Times New Roman" w:eastAsia="Arial" w:hAnsi="Times New Roman"/>
          <w:spacing w:val="-3"/>
          <w:szCs w:val="24"/>
        </w:rPr>
        <w:t>a</w:t>
      </w:r>
      <w:r w:rsidRPr="00246785">
        <w:rPr>
          <w:rFonts w:ascii="Times New Roman" w:eastAsia="Arial" w:hAnsi="Times New Roman"/>
          <w:spacing w:val="-3"/>
          <w:szCs w:val="24"/>
        </w:rPr>
        <w:t>greement may be executed in two or more identical counterparts, each of which shall be deemed to be an original and all of which taken together shall be deemed to constitute the same instrument notwithstanding that all parties are not signatories to the same counterpart.</w:t>
      </w:r>
    </w:p>
    <w:p w14:paraId="07D94A67" w14:textId="77777777" w:rsidR="00252DB4" w:rsidRDefault="00252DB4" w:rsidP="007E0EF0">
      <w:pPr>
        <w:tabs>
          <w:tab w:val="left" w:pos="5400"/>
        </w:tabs>
        <w:ind w:left="360"/>
        <w:rPr>
          <w:rFonts w:ascii="Times New Roman" w:hAnsi="Times New Roman"/>
          <w:sz w:val="22"/>
        </w:rPr>
        <w:sectPr w:rsidR="00252DB4" w:rsidSect="00AB3220">
          <w:pgSz w:w="12240" w:h="15840"/>
          <w:pgMar w:top="1080" w:right="1080" w:bottom="1080" w:left="1080" w:header="720" w:footer="720" w:gutter="0"/>
          <w:cols w:space="720"/>
        </w:sectPr>
      </w:pPr>
    </w:p>
    <w:p w14:paraId="36081767" w14:textId="77777777" w:rsidR="00F115F3" w:rsidRDefault="00F115F3">
      <w:pPr>
        <w:tabs>
          <w:tab w:val="left" w:pos="5400"/>
        </w:tabs>
        <w:rPr>
          <w:rFonts w:ascii="Times New Roman" w:hAnsi="Times New Roman"/>
          <w:sz w:val="22"/>
        </w:rPr>
        <w:sectPr w:rsidR="00F115F3" w:rsidSect="00252DB4">
          <w:type w:val="continuous"/>
          <w:pgSz w:w="12240" w:h="15840"/>
          <w:pgMar w:top="1080" w:right="1080" w:bottom="1080" w:left="1080" w:header="720" w:footer="720" w:gutter="0"/>
          <w:cols w:space="720"/>
        </w:sectPr>
      </w:pPr>
    </w:p>
    <w:p w14:paraId="6F7696EB" w14:textId="4CA8C776" w:rsidR="00171C7C" w:rsidRPr="00252DB4" w:rsidRDefault="00F2527B">
      <w:pPr>
        <w:tabs>
          <w:tab w:val="left" w:pos="5400"/>
        </w:tabs>
        <w:rPr>
          <w:rFonts w:ascii="Times New Roman" w:hAnsi="Times New Roman"/>
          <w:b/>
          <w:sz w:val="22"/>
        </w:rPr>
      </w:pPr>
      <w:r>
        <w:rPr>
          <w:rFonts w:ascii="Times New Roman" w:hAnsi="Times New Roman"/>
          <w:b/>
          <w:sz w:val="22"/>
        </w:rPr>
        <w:t xml:space="preserve">OREGON </w:t>
      </w:r>
      <w:r w:rsidR="00171C7C" w:rsidRPr="00252DB4">
        <w:rPr>
          <w:rFonts w:ascii="Times New Roman" w:hAnsi="Times New Roman"/>
          <w:b/>
          <w:sz w:val="22"/>
        </w:rPr>
        <w:t>DEPARTMENT OF FISH AND WILDLIFE</w:t>
      </w:r>
      <w:r>
        <w:rPr>
          <w:rFonts w:ascii="Times New Roman" w:hAnsi="Times New Roman"/>
          <w:b/>
          <w:sz w:val="22"/>
        </w:rPr>
        <w:t>, MARINE RESOURCES PROGRAM</w:t>
      </w:r>
      <w:r w:rsidR="00CF4438">
        <w:rPr>
          <w:rFonts w:ascii="Times New Roman" w:hAnsi="Times New Roman"/>
          <w:b/>
          <w:sz w:val="22"/>
        </w:rPr>
        <w:t xml:space="preserve"> </w:t>
      </w:r>
      <w:r w:rsidR="00171C7C" w:rsidRPr="00252DB4">
        <w:rPr>
          <w:rFonts w:ascii="Times New Roman" w:hAnsi="Times New Roman"/>
          <w:b/>
          <w:sz w:val="22"/>
        </w:rPr>
        <w:tab/>
      </w:r>
    </w:p>
    <w:p w14:paraId="3388A0AB" w14:textId="77777777" w:rsidR="00F31B37" w:rsidRDefault="00F31B37">
      <w:pPr>
        <w:tabs>
          <w:tab w:val="left" w:pos="5400"/>
        </w:tabs>
        <w:rPr>
          <w:rFonts w:ascii="Times New Roman" w:hAnsi="Times New Roman"/>
          <w:sz w:val="22"/>
        </w:rPr>
      </w:pPr>
    </w:p>
    <w:p w14:paraId="1B889E29" w14:textId="77777777" w:rsidR="00F31B37" w:rsidRDefault="00F31B37">
      <w:pPr>
        <w:tabs>
          <w:tab w:val="left" w:pos="5400"/>
        </w:tabs>
        <w:rPr>
          <w:rFonts w:ascii="Times New Roman" w:hAnsi="Times New Roman"/>
          <w:sz w:val="22"/>
        </w:rPr>
      </w:pPr>
    </w:p>
    <w:p w14:paraId="63283CCC" w14:textId="77777777" w:rsidR="00D31A89" w:rsidRDefault="00D31A89">
      <w:pPr>
        <w:tabs>
          <w:tab w:val="left" w:pos="5400"/>
        </w:tabs>
        <w:rPr>
          <w:rFonts w:ascii="Times New Roman" w:hAnsi="Times New Roman"/>
          <w:sz w:val="22"/>
        </w:rPr>
      </w:pPr>
      <w:r>
        <w:rPr>
          <w:rFonts w:ascii="Times New Roman" w:hAnsi="Times New Roman"/>
          <w:noProof/>
          <w:sz w:val="22"/>
        </w:rPr>
        <mc:AlternateContent>
          <mc:Choice Requires="wps">
            <w:drawing>
              <wp:anchor distT="0" distB="0" distL="114300" distR="114300" simplePos="0" relativeHeight="251683840" behindDoc="0" locked="0" layoutInCell="1" allowOverlap="1" wp14:anchorId="370E7DDA" wp14:editId="41FEE6D7">
                <wp:simplePos x="0" y="0"/>
                <wp:positionH relativeFrom="column">
                  <wp:posOffset>15240</wp:posOffset>
                </wp:positionH>
                <wp:positionV relativeFrom="paragraph">
                  <wp:posOffset>133985</wp:posOffset>
                </wp:positionV>
                <wp:extent cx="259842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2598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2E146"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0.55pt" to="205.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" strokecolor="black [3213]"/>
            </w:pict>
          </mc:Fallback>
        </mc:AlternateContent>
      </w:r>
    </w:p>
    <w:p w14:paraId="19B136E7" w14:textId="275BAA0D" w:rsidR="00391EF0" w:rsidRDefault="002E46DC">
      <w:pPr>
        <w:tabs>
          <w:tab w:val="left" w:pos="5400"/>
        </w:tabs>
        <w:rPr>
          <w:rFonts w:ascii="Times New Roman" w:hAnsi="Times New Roman"/>
          <w:sz w:val="22"/>
        </w:rPr>
      </w:pPr>
      <w:r>
        <w:rPr>
          <w:rFonts w:ascii="Times New Roman" w:hAnsi="Times New Roman"/>
          <w:sz w:val="22"/>
        </w:rPr>
        <w:t>Justin Ainsworth</w:t>
      </w:r>
      <w:r w:rsidR="00171C7C">
        <w:rPr>
          <w:rFonts w:ascii="Times New Roman" w:hAnsi="Times New Roman"/>
          <w:sz w:val="22"/>
        </w:rPr>
        <w:tab/>
      </w:r>
    </w:p>
    <w:p w14:paraId="3E93F8C3" w14:textId="67F8CC72" w:rsidR="00171C7C" w:rsidRDefault="002E46DC">
      <w:pPr>
        <w:tabs>
          <w:tab w:val="left" w:pos="5400"/>
        </w:tabs>
        <w:rPr>
          <w:rFonts w:ascii="Times New Roman" w:hAnsi="Times New Roman"/>
          <w:sz w:val="22"/>
        </w:rPr>
      </w:pPr>
      <w:del w:id="52" w:author="AINSWORTH Justin C * ODFW" w:date="2023-10-09T17:24:00Z">
        <w:r w:rsidDel="00C06BEA">
          <w:rPr>
            <w:rFonts w:ascii="Times New Roman" w:hAnsi="Times New Roman"/>
            <w:sz w:val="22"/>
          </w:rPr>
          <w:delText>Technical &amp; Data Services Section Leader</w:delText>
        </w:r>
      </w:del>
      <w:ins w:id="53" w:author="AINSWORTH Justin C * ODFW" w:date="2023-10-09T17:24:00Z">
        <w:r w:rsidR="00C06BEA">
          <w:rPr>
            <w:rFonts w:ascii="Times New Roman" w:hAnsi="Times New Roman"/>
            <w:sz w:val="22"/>
          </w:rPr>
          <w:t>Marine Resources Program Manager</w:t>
        </w:r>
      </w:ins>
      <w:r w:rsidR="00171C7C">
        <w:rPr>
          <w:rFonts w:ascii="Times New Roman" w:hAnsi="Times New Roman"/>
          <w:sz w:val="22"/>
        </w:rPr>
        <w:tab/>
      </w:r>
    </w:p>
    <w:p w14:paraId="4DBB1732" w14:textId="77777777" w:rsidR="00252DB4" w:rsidRDefault="00252DB4">
      <w:pPr>
        <w:tabs>
          <w:tab w:val="left" w:pos="6480"/>
        </w:tabs>
        <w:rPr>
          <w:rFonts w:ascii="Times New Roman" w:hAnsi="Times New Roman"/>
          <w:sz w:val="22"/>
        </w:rPr>
      </w:pPr>
    </w:p>
    <w:p w14:paraId="1D75C883" w14:textId="5E23CB6F" w:rsidR="00252DB4" w:rsidRDefault="00252DB4" w:rsidP="00252DB4">
      <w:pPr>
        <w:tabs>
          <w:tab w:val="left" w:pos="5400"/>
        </w:tabs>
        <w:rPr>
          <w:rFonts w:ascii="Times New Roman" w:hAnsi="Times New Roman"/>
          <w:sz w:val="22"/>
        </w:rPr>
      </w:pPr>
      <w:r>
        <w:rPr>
          <w:rFonts w:ascii="Times New Roman" w:hAnsi="Times New Roman"/>
          <w:sz w:val="22"/>
        </w:rPr>
        <w:t xml:space="preserve">Date:   </w:t>
      </w:r>
    </w:p>
    <w:p w14:paraId="4A99F9EB" w14:textId="77777777" w:rsidR="00252DB4" w:rsidRDefault="00252DB4" w:rsidP="00252DB4">
      <w:pPr>
        <w:tabs>
          <w:tab w:val="left" w:pos="5400"/>
        </w:tabs>
        <w:rPr>
          <w:rFonts w:ascii="Times New Roman" w:hAnsi="Times New Roman"/>
          <w:sz w:val="22"/>
        </w:rPr>
      </w:pPr>
      <w:r>
        <w:rPr>
          <w:rFonts w:ascii="Times New Roman" w:hAnsi="Times New Roman"/>
          <w:noProof/>
          <w:sz w:val="22"/>
        </w:rPr>
        <mc:AlternateContent>
          <mc:Choice Requires="wps">
            <w:drawing>
              <wp:anchor distT="0" distB="0" distL="114300" distR="114300" simplePos="0" relativeHeight="251673600" behindDoc="0" locked="0" layoutInCell="1" allowOverlap="1" wp14:anchorId="6AEAAD5B" wp14:editId="48096170">
                <wp:simplePos x="0" y="0"/>
                <wp:positionH relativeFrom="column">
                  <wp:posOffset>320040</wp:posOffset>
                </wp:positionH>
                <wp:positionV relativeFrom="paragraph">
                  <wp:posOffset>8890</wp:posOffset>
                </wp:positionV>
                <wp:extent cx="2293620" cy="0"/>
                <wp:effectExtent l="0" t="0" r="11430" b="19050"/>
                <wp:wrapNone/>
                <wp:docPr id="17" name="Straight Connector 17"/>
                <wp:cNvGraphicFramePr/>
                <a:graphic xmlns:a="http://schemas.openxmlformats.org/drawingml/2006/main">
                  <a:graphicData uri="http://schemas.microsoft.com/office/word/2010/wordprocessingShape">
                    <wps:wsp>
                      <wps:cNvCnPr/>
                      <wps:spPr>
                        <a:xfrm>
                          <a:off x="0" y="0"/>
                          <a:ext cx="22936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801332" id="Straight Connector 1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2pt,.7pt" to="205.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" strokecolor="black [3213]"/>
            </w:pict>
          </mc:Fallback>
        </mc:AlternateContent>
      </w:r>
      <w:r>
        <w:rPr>
          <w:rFonts w:ascii="Times New Roman" w:hAnsi="Times New Roman"/>
          <w:sz w:val="22"/>
        </w:rPr>
        <w:tab/>
      </w:r>
    </w:p>
    <w:p w14:paraId="10158C48" w14:textId="77777777" w:rsidR="00252DB4" w:rsidRDefault="00252DB4">
      <w:pPr>
        <w:tabs>
          <w:tab w:val="left" w:pos="6480"/>
        </w:tabs>
        <w:rPr>
          <w:rFonts w:ascii="Times New Roman" w:hAnsi="Times New Roman"/>
          <w:sz w:val="22"/>
        </w:rPr>
      </w:pPr>
    </w:p>
    <w:p w14:paraId="25B36CD1" w14:textId="24210C91" w:rsidR="00171C7C" w:rsidRPr="00D66981" w:rsidRDefault="00CF4438">
      <w:pPr>
        <w:tabs>
          <w:tab w:val="left" w:pos="6480"/>
        </w:tabs>
        <w:rPr>
          <w:rFonts w:ascii="Times New Roman" w:hAnsi="Times New Roman"/>
          <w:i/>
          <w:sz w:val="22"/>
        </w:rPr>
      </w:pPr>
      <w:r>
        <w:rPr>
          <w:rFonts w:ascii="Times New Roman" w:hAnsi="Times New Roman"/>
          <w:b/>
          <w:sz w:val="22"/>
        </w:rPr>
        <w:t>RECEIVER(S</w:t>
      </w:r>
      <w:r w:rsidR="00252DB4" w:rsidRPr="00252DB4">
        <w:rPr>
          <w:rFonts w:ascii="Times New Roman" w:hAnsi="Times New Roman"/>
          <w:b/>
          <w:sz w:val="22"/>
        </w:rPr>
        <w:t>)</w:t>
      </w:r>
      <w:r w:rsidR="00D66981">
        <w:rPr>
          <w:rFonts w:ascii="Times New Roman" w:hAnsi="Times New Roman"/>
          <w:sz w:val="22"/>
        </w:rPr>
        <w:t xml:space="preserve"> </w:t>
      </w:r>
    </w:p>
    <w:p w14:paraId="5188B87D" w14:textId="4D3BEE32" w:rsidR="00E35E8C" w:rsidRDefault="00E35E8C" w:rsidP="0039440A">
      <w:pPr>
        <w:tabs>
          <w:tab w:val="left" w:pos="5400"/>
        </w:tabs>
        <w:rPr>
          <w:rFonts w:ascii="Times New Roman" w:hAnsi="Times New Roman"/>
          <w:sz w:val="22"/>
        </w:rPr>
      </w:pPr>
    </w:p>
    <w:p w14:paraId="64EEBE9D" w14:textId="5DC39A9D" w:rsidR="00E35E8C" w:rsidRDefault="00E35E8C" w:rsidP="0039440A">
      <w:pPr>
        <w:tabs>
          <w:tab w:val="left" w:pos="5400"/>
        </w:tabs>
        <w:rPr>
          <w:rFonts w:ascii="Times New Roman" w:hAnsi="Times New Roman"/>
          <w:sz w:val="22"/>
        </w:rPr>
      </w:pPr>
    </w:p>
    <w:p w14:paraId="6F624C6A" w14:textId="14167069" w:rsidR="00FA0CAB" w:rsidRDefault="00FA0CAB" w:rsidP="0039440A">
      <w:pPr>
        <w:tabs>
          <w:tab w:val="left" w:pos="5400"/>
        </w:tabs>
        <w:rPr>
          <w:rFonts w:ascii="Times New Roman" w:hAnsi="Times New Roman"/>
          <w:sz w:val="22"/>
        </w:rPr>
      </w:pPr>
    </w:p>
    <w:p w14:paraId="291A6B15" w14:textId="77777777" w:rsidR="00F31B37" w:rsidRDefault="00F31B37">
      <w:pPr>
        <w:tabs>
          <w:tab w:val="left" w:pos="5400"/>
        </w:tabs>
        <w:rPr>
          <w:rFonts w:ascii="Times New Roman" w:hAnsi="Times New Roman"/>
          <w:sz w:val="22"/>
        </w:rPr>
      </w:pPr>
    </w:p>
    <w:p w14:paraId="66EAE84A" w14:textId="2BD2C538" w:rsidR="00F115F3" w:rsidRPr="005B1417" w:rsidRDefault="00CA60B8" w:rsidP="00252DB4">
      <w:pPr>
        <w:tabs>
          <w:tab w:val="left" w:pos="4680"/>
        </w:tabs>
        <w:rPr>
          <w:rFonts w:ascii="Times New Roman" w:hAnsi="Times New Roman"/>
          <w:sz w:val="22"/>
        </w:rPr>
        <w:sectPr w:rsidR="00F115F3" w:rsidRPr="005B1417" w:rsidSect="00252DB4">
          <w:type w:val="continuous"/>
          <w:pgSz w:w="12240" w:h="15840"/>
          <w:pgMar w:top="1080" w:right="1080" w:bottom="1080" w:left="1080" w:header="720" w:footer="720" w:gutter="0"/>
          <w:cols w:space="720"/>
        </w:sectPr>
      </w:pPr>
      <w:r w:rsidRPr="00301E46">
        <w:rPr>
          <w:rFonts w:ascii="Times New Roman" w:hAnsi="Times New Roman"/>
          <w:noProof/>
          <w:sz w:val="22"/>
        </w:rPr>
        <mc:AlternateContent>
          <mc:Choice Requires="wps">
            <w:drawing>
              <wp:anchor distT="45720" distB="45720" distL="114300" distR="114300" simplePos="0" relativeHeight="251685888" behindDoc="0" locked="0" layoutInCell="1" allowOverlap="1" wp14:anchorId="22B38840" wp14:editId="2A320865">
                <wp:simplePos x="0" y="0"/>
                <wp:positionH relativeFrom="column">
                  <wp:posOffset>0</wp:posOffset>
                </wp:positionH>
                <wp:positionV relativeFrom="paragraph">
                  <wp:posOffset>15240</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834338" w14:textId="1443913D" w:rsidR="00CA60B8" w:rsidRDefault="000B3944" w:rsidP="00CA60B8">
                            <w:r>
                              <w:t>Name</w:t>
                            </w:r>
                          </w:p>
                          <w:p w14:paraId="166C0C03" w14:textId="278182AF" w:rsidR="000B3944" w:rsidRDefault="000B3944" w:rsidP="00CA60B8">
                            <w:r>
                              <w:t>Title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38840" id="Text Box 2" o:spid="_x0000_s1027" type="#_x0000_t202" style="position:absolute;margin-left:0;margin-top:1.2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" stroked="f">
                <v:textbox style="mso-fit-shape-to-text:t">
                  <w:txbxContent>
                    <w:p w14:paraId="0A834338" w14:textId="1443913D" w:rsidR="00CA60B8" w:rsidRDefault="000B3944" w:rsidP="00CA60B8">
                      <w:r>
                        <w:t>Name</w:t>
                      </w:r>
                    </w:p>
                    <w:p w14:paraId="166C0C03" w14:textId="278182AF" w:rsidR="000B3944" w:rsidRDefault="000B3944" w:rsidP="00CA60B8">
                      <w:r>
                        <w:t>Title</w:t>
                      </w:r>
                    </w:p>
                  </w:txbxContent>
                </v:textbox>
                <w10:wrap type="square"/>
              </v:shape>
            </w:pict>
          </mc:Fallback>
        </mc:AlternateContent>
      </w:r>
      <w:r w:rsidR="00252DB4" w:rsidRPr="005B1417">
        <w:rPr>
          <w:rFonts w:ascii="Times New Roman" w:hAnsi="Times New Roman"/>
          <w:noProof/>
          <w:sz w:val="22"/>
        </w:rPr>
        <mc:AlternateContent>
          <mc:Choice Requires="wps">
            <w:drawing>
              <wp:anchor distT="0" distB="0" distL="114300" distR="114300" simplePos="0" relativeHeight="251668480" behindDoc="0" locked="0" layoutInCell="1" allowOverlap="1" wp14:anchorId="348C5F7E" wp14:editId="37940CF0">
                <wp:simplePos x="0" y="0"/>
                <wp:positionH relativeFrom="column">
                  <wp:posOffset>15240</wp:posOffset>
                </wp:positionH>
                <wp:positionV relativeFrom="paragraph">
                  <wp:posOffset>3175</wp:posOffset>
                </wp:positionV>
                <wp:extent cx="249174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24917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A780C9" id="Straight Connector 1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5pt" to="19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" strokecolor="black [3213]"/>
            </w:pict>
          </mc:Fallback>
        </mc:AlternateContent>
      </w:r>
      <w:r w:rsidR="00FA0CAB" w:rsidRPr="005B1417">
        <w:rPr>
          <w:rFonts w:ascii="Times New Roman" w:hAnsi="Times New Roman"/>
          <w:sz w:val="22"/>
        </w:rPr>
        <w:tab/>
      </w:r>
    </w:p>
    <w:p w14:paraId="5CDE39EB" w14:textId="4080C672" w:rsidR="00FA0CAB" w:rsidRPr="005B1417" w:rsidRDefault="00FA0CAB">
      <w:pPr>
        <w:tabs>
          <w:tab w:val="left" w:pos="5400"/>
        </w:tabs>
        <w:rPr>
          <w:rFonts w:ascii="Times New Roman" w:hAnsi="Times New Roman"/>
          <w:sz w:val="22"/>
        </w:rPr>
      </w:pPr>
    </w:p>
    <w:p w14:paraId="5460E0CF" w14:textId="63550579" w:rsidR="00252DB4" w:rsidRDefault="00252DB4" w:rsidP="00F115F3">
      <w:pPr>
        <w:tabs>
          <w:tab w:val="left" w:pos="5400"/>
        </w:tabs>
        <w:rPr>
          <w:rFonts w:ascii="Times New Roman" w:hAnsi="Times New Roman"/>
          <w:sz w:val="22"/>
        </w:rPr>
      </w:pPr>
    </w:p>
    <w:p w14:paraId="20506538" w14:textId="77777777" w:rsidR="00C54E2C" w:rsidRPr="005B1417" w:rsidRDefault="00C54E2C" w:rsidP="00F115F3">
      <w:pPr>
        <w:tabs>
          <w:tab w:val="left" w:pos="5400"/>
        </w:tabs>
        <w:rPr>
          <w:rFonts w:ascii="Times New Roman" w:hAnsi="Times New Roman"/>
          <w:sz w:val="22"/>
        </w:rPr>
      </w:pPr>
    </w:p>
    <w:p w14:paraId="239D4961" w14:textId="77777777" w:rsidR="00252DB4" w:rsidRPr="005B1417" w:rsidRDefault="00252DB4" w:rsidP="00F115F3">
      <w:pPr>
        <w:tabs>
          <w:tab w:val="left" w:pos="5400"/>
        </w:tabs>
        <w:rPr>
          <w:rFonts w:ascii="Times New Roman" w:hAnsi="Times New Roman"/>
          <w:sz w:val="22"/>
        </w:rPr>
      </w:pPr>
    </w:p>
    <w:p w14:paraId="6414E275" w14:textId="3F05E113" w:rsidR="00F115F3" w:rsidRPr="005B1417" w:rsidRDefault="00F115F3" w:rsidP="00F115F3">
      <w:pPr>
        <w:tabs>
          <w:tab w:val="left" w:pos="5400"/>
        </w:tabs>
        <w:rPr>
          <w:rFonts w:ascii="Times New Roman" w:hAnsi="Times New Roman"/>
          <w:sz w:val="22"/>
        </w:rPr>
      </w:pPr>
      <w:r w:rsidRPr="005B1417">
        <w:rPr>
          <w:rFonts w:ascii="Times New Roman" w:hAnsi="Times New Roman"/>
          <w:sz w:val="22"/>
        </w:rPr>
        <w:t xml:space="preserve">Date:  </w:t>
      </w:r>
    </w:p>
    <w:p w14:paraId="104082A4" w14:textId="77777777" w:rsidR="00DE778D" w:rsidRPr="005B1417" w:rsidRDefault="00F115F3" w:rsidP="00FA0CAB">
      <w:pPr>
        <w:tabs>
          <w:tab w:val="left" w:pos="5400"/>
        </w:tabs>
        <w:rPr>
          <w:rFonts w:ascii="Times New Roman" w:hAnsi="Times New Roman"/>
          <w:sz w:val="22"/>
        </w:rPr>
      </w:pPr>
      <w:r w:rsidRPr="005B1417">
        <w:rPr>
          <w:rFonts w:ascii="Times New Roman" w:hAnsi="Times New Roman"/>
          <w:noProof/>
          <w:sz w:val="22"/>
        </w:rPr>
        <mc:AlternateContent>
          <mc:Choice Requires="wps">
            <w:drawing>
              <wp:anchor distT="0" distB="0" distL="114300" distR="114300" simplePos="0" relativeHeight="251671552" behindDoc="0" locked="0" layoutInCell="1" allowOverlap="1" wp14:anchorId="7150D87F" wp14:editId="458E79E5">
                <wp:simplePos x="0" y="0"/>
                <wp:positionH relativeFrom="column">
                  <wp:posOffset>320040</wp:posOffset>
                </wp:positionH>
                <wp:positionV relativeFrom="paragraph">
                  <wp:posOffset>10795</wp:posOffset>
                </wp:positionV>
                <wp:extent cx="218694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2186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F1169"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85pt" to="197.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" strokecolor="black [3213]"/>
            </w:pict>
          </mc:Fallback>
        </mc:AlternateContent>
      </w:r>
      <w:r w:rsidR="00DE778D" w:rsidRPr="005B1417">
        <w:rPr>
          <w:rFonts w:ascii="Times New Roman" w:hAnsi="Times New Roman"/>
          <w:sz w:val="22"/>
        </w:rPr>
        <w:tab/>
      </w:r>
    </w:p>
    <w:p w14:paraId="15E082C8" w14:textId="0F2DE024" w:rsidR="00252DB4" w:rsidRPr="005B1417" w:rsidRDefault="00252DB4" w:rsidP="00252DB4">
      <w:pPr>
        <w:tabs>
          <w:tab w:val="left" w:pos="5400"/>
        </w:tabs>
        <w:rPr>
          <w:rFonts w:ascii="Times New Roman" w:hAnsi="Times New Roman"/>
          <w:sz w:val="22"/>
        </w:rPr>
      </w:pPr>
    </w:p>
    <w:p w14:paraId="6105E4C8" w14:textId="0211D152" w:rsidR="00252DB4" w:rsidRPr="005B1417" w:rsidRDefault="00252DB4" w:rsidP="00252DB4">
      <w:pPr>
        <w:tabs>
          <w:tab w:val="left" w:pos="5400"/>
        </w:tabs>
        <w:rPr>
          <w:rFonts w:ascii="Times New Roman" w:hAnsi="Times New Roman"/>
          <w:sz w:val="22"/>
        </w:rPr>
      </w:pPr>
    </w:p>
    <w:p w14:paraId="3A26BA5A" w14:textId="2E011668" w:rsidR="00252DB4" w:rsidRPr="005B1417" w:rsidRDefault="00252DB4" w:rsidP="00252DB4">
      <w:pPr>
        <w:tabs>
          <w:tab w:val="left" w:pos="5400"/>
        </w:tabs>
        <w:rPr>
          <w:rFonts w:ascii="Times New Roman" w:hAnsi="Times New Roman"/>
          <w:sz w:val="22"/>
        </w:rPr>
      </w:pPr>
    </w:p>
    <w:p w14:paraId="7AC7E589" w14:textId="0EEF6D53" w:rsidR="00252DB4" w:rsidRPr="005B1417" w:rsidRDefault="00CA60B8" w:rsidP="00252DB4">
      <w:pPr>
        <w:tabs>
          <w:tab w:val="left" w:pos="4680"/>
        </w:tabs>
        <w:rPr>
          <w:rFonts w:ascii="Times New Roman" w:hAnsi="Times New Roman"/>
          <w:sz w:val="22"/>
        </w:rPr>
        <w:sectPr w:rsidR="00252DB4" w:rsidRPr="005B1417" w:rsidSect="00252DB4">
          <w:type w:val="continuous"/>
          <w:pgSz w:w="12240" w:h="15840"/>
          <w:pgMar w:top="1080" w:right="1080" w:bottom="1080" w:left="1080" w:header="720" w:footer="720" w:gutter="0"/>
          <w:cols w:space="720"/>
        </w:sectPr>
      </w:pPr>
      <w:r w:rsidRPr="00301E46">
        <w:rPr>
          <w:rFonts w:ascii="Times New Roman" w:hAnsi="Times New Roman"/>
          <w:noProof/>
          <w:sz w:val="22"/>
        </w:rPr>
        <mc:AlternateContent>
          <mc:Choice Requires="wps">
            <w:drawing>
              <wp:anchor distT="45720" distB="45720" distL="114300" distR="114300" simplePos="0" relativeHeight="251687936" behindDoc="0" locked="0" layoutInCell="1" allowOverlap="1" wp14:anchorId="34FDBA3A" wp14:editId="0B6F8EB6">
                <wp:simplePos x="0" y="0"/>
                <wp:positionH relativeFrom="column">
                  <wp:posOffset>0</wp:posOffset>
                </wp:positionH>
                <wp:positionV relativeFrom="paragraph">
                  <wp:posOffset>7620</wp:posOffset>
                </wp:positionV>
                <wp:extent cx="2360930" cy="1404620"/>
                <wp:effectExtent l="0" t="0" r="0" b="63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A8A33FA" w14:textId="7F279B56" w:rsidR="000B3944" w:rsidRDefault="000B3944" w:rsidP="00CA60B8">
                            <w:r>
                              <w:t>Name</w:t>
                            </w:r>
                          </w:p>
                          <w:p w14:paraId="5A37477A" w14:textId="1083480A" w:rsidR="00CA60B8" w:rsidRDefault="000B3944" w:rsidP="00CA60B8">
                            <w:r>
                              <w:t>Title</w:t>
                            </w:r>
                            <w:r w:rsidR="00FD2651">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FDBA3A" id="_x0000_s1028" type="#_x0000_t202" style="position:absolute;margin-left:0;margin-top:.6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" stroked="f">
                <v:textbox style="mso-fit-shape-to-text:t">
                  <w:txbxContent>
                    <w:p w14:paraId="3A8A33FA" w14:textId="7F279B56" w:rsidR="000B3944" w:rsidRDefault="000B3944" w:rsidP="00CA60B8">
                      <w:r>
                        <w:t>Name</w:t>
                      </w:r>
                    </w:p>
                    <w:p w14:paraId="5A37477A" w14:textId="1083480A" w:rsidR="00CA60B8" w:rsidRDefault="000B3944" w:rsidP="00CA60B8">
                      <w:r>
                        <w:t>Title</w:t>
                      </w:r>
                      <w:r w:rsidR="00FD2651">
                        <w:t xml:space="preserve"> </w:t>
                      </w:r>
                    </w:p>
                  </w:txbxContent>
                </v:textbox>
                <w10:wrap type="square"/>
              </v:shape>
            </w:pict>
          </mc:Fallback>
        </mc:AlternateContent>
      </w:r>
      <w:r w:rsidR="00252DB4" w:rsidRPr="005B1417">
        <w:rPr>
          <w:rFonts w:ascii="Times New Roman" w:hAnsi="Times New Roman"/>
          <w:noProof/>
          <w:sz w:val="22"/>
        </w:rPr>
        <mc:AlternateContent>
          <mc:Choice Requires="wps">
            <w:drawing>
              <wp:anchor distT="0" distB="0" distL="114300" distR="114300" simplePos="0" relativeHeight="251676672" behindDoc="0" locked="0" layoutInCell="1" allowOverlap="1" wp14:anchorId="0FBBD976" wp14:editId="1B161394">
                <wp:simplePos x="0" y="0"/>
                <wp:positionH relativeFrom="column">
                  <wp:posOffset>15240</wp:posOffset>
                </wp:positionH>
                <wp:positionV relativeFrom="paragraph">
                  <wp:posOffset>3175</wp:posOffset>
                </wp:positionV>
                <wp:extent cx="2491740"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24917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DA4B7B" id="Straight Connector 1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5pt" to="19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" strokecolor="black [3213]"/>
            </w:pict>
          </mc:Fallback>
        </mc:AlternateContent>
      </w:r>
      <w:r w:rsidR="00252DB4" w:rsidRPr="005B1417">
        <w:rPr>
          <w:rFonts w:ascii="Times New Roman" w:hAnsi="Times New Roman"/>
          <w:sz w:val="22"/>
        </w:rPr>
        <w:tab/>
      </w:r>
    </w:p>
    <w:p w14:paraId="61BDA69D" w14:textId="201634AC" w:rsidR="00252DB4" w:rsidRDefault="00252DB4" w:rsidP="00252DB4">
      <w:pPr>
        <w:tabs>
          <w:tab w:val="left" w:pos="5400"/>
        </w:tabs>
        <w:rPr>
          <w:rFonts w:ascii="Times New Roman" w:hAnsi="Times New Roman"/>
          <w:sz w:val="22"/>
        </w:rPr>
      </w:pPr>
    </w:p>
    <w:p w14:paraId="4747C85F" w14:textId="77777777" w:rsidR="00C54E2C" w:rsidRPr="005B1417" w:rsidRDefault="00C54E2C" w:rsidP="00252DB4">
      <w:pPr>
        <w:tabs>
          <w:tab w:val="left" w:pos="5400"/>
        </w:tabs>
        <w:rPr>
          <w:rFonts w:ascii="Times New Roman" w:hAnsi="Times New Roman"/>
          <w:sz w:val="22"/>
        </w:rPr>
      </w:pPr>
    </w:p>
    <w:p w14:paraId="43ADB9F7" w14:textId="77777777" w:rsidR="00252DB4" w:rsidRPr="005B1417" w:rsidRDefault="00252DB4" w:rsidP="00252DB4">
      <w:pPr>
        <w:tabs>
          <w:tab w:val="left" w:pos="5400"/>
        </w:tabs>
        <w:rPr>
          <w:rFonts w:ascii="Times New Roman" w:hAnsi="Times New Roman"/>
          <w:sz w:val="22"/>
        </w:rPr>
      </w:pPr>
    </w:p>
    <w:p w14:paraId="7AC405E7" w14:textId="77777777" w:rsidR="00252DB4" w:rsidRPr="005B1417" w:rsidRDefault="00252DB4" w:rsidP="00252DB4">
      <w:pPr>
        <w:tabs>
          <w:tab w:val="left" w:pos="5400"/>
        </w:tabs>
        <w:rPr>
          <w:rFonts w:ascii="Times New Roman" w:hAnsi="Times New Roman"/>
          <w:sz w:val="22"/>
        </w:rPr>
      </w:pPr>
    </w:p>
    <w:p w14:paraId="4D237291" w14:textId="71D1EAA8" w:rsidR="00252DB4" w:rsidRPr="005B1417" w:rsidRDefault="00252DB4" w:rsidP="00252DB4">
      <w:pPr>
        <w:tabs>
          <w:tab w:val="left" w:pos="5400"/>
        </w:tabs>
        <w:rPr>
          <w:rFonts w:ascii="Times New Roman" w:hAnsi="Times New Roman"/>
          <w:sz w:val="22"/>
        </w:rPr>
      </w:pPr>
      <w:r w:rsidRPr="005B1417">
        <w:rPr>
          <w:rFonts w:ascii="Times New Roman" w:hAnsi="Times New Roman"/>
          <w:sz w:val="22"/>
        </w:rPr>
        <w:t xml:space="preserve">Date:  </w:t>
      </w:r>
    </w:p>
    <w:p w14:paraId="7BC4EDAD" w14:textId="43831AFB" w:rsidR="00252DB4" w:rsidRDefault="00252DB4" w:rsidP="00FA0CAB">
      <w:pPr>
        <w:tabs>
          <w:tab w:val="left" w:pos="5400"/>
        </w:tabs>
        <w:rPr>
          <w:rFonts w:ascii="Times New Roman" w:hAnsi="Times New Roman"/>
          <w:sz w:val="22"/>
        </w:rPr>
      </w:pPr>
      <w:r w:rsidRPr="005B1417">
        <w:rPr>
          <w:rFonts w:ascii="Times New Roman" w:hAnsi="Times New Roman"/>
          <w:noProof/>
          <w:sz w:val="22"/>
        </w:rPr>
        <mc:AlternateContent>
          <mc:Choice Requires="wps">
            <w:drawing>
              <wp:anchor distT="0" distB="0" distL="114300" distR="114300" simplePos="0" relativeHeight="251677696" behindDoc="0" locked="0" layoutInCell="1" allowOverlap="1" wp14:anchorId="66F20D31" wp14:editId="6EF106F6">
                <wp:simplePos x="0" y="0"/>
                <wp:positionH relativeFrom="column">
                  <wp:posOffset>320040</wp:posOffset>
                </wp:positionH>
                <wp:positionV relativeFrom="paragraph">
                  <wp:posOffset>5715</wp:posOffset>
                </wp:positionV>
                <wp:extent cx="218694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2186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A0AE6" id="Straight Connector 1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45pt" to="197.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" strokecolor="black [3213]"/>
            </w:pict>
          </mc:Fallback>
        </mc:AlternateContent>
      </w:r>
      <w:r w:rsidRPr="005B1417">
        <w:rPr>
          <w:rFonts w:ascii="Times New Roman" w:hAnsi="Times New Roman"/>
          <w:sz w:val="22"/>
        </w:rPr>
        <w:tab/>
      </w:r>
    </w:p>
    <w:sectPr w:rsidR="00252DB4" w:rsidSect="00252DB4">
      <w:type w:val="continuous"/>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AINSWORTH Justin C * ODFW" w:date="2023-10-09T17:13:00Z" w:initials="AJC*O">
    <w:p w14:paraId="614D7FD9" w14:textId="77777777" w:rsidR="00EA17C3" w:rsidRDefault="00E03FE6" w:rsidP="00EF7529">
      <w:pPr>
        <w:pStyle w:val="CommentText"/>
      </w:pPr>
      <w:r>
        <w:rPr>
          <w:rStyle w:val="CommentReference"/>
        </w:rPr>
        <w:annotationRef/>
      </w:r>
      <w:r w:rsidR="00EA17C3">
        <w:t xml:space="preserve">Chris - Kate and Kiva will likely need to have a separate DUA/NDA between ODFW and the NWFSC. They can reach out to me but the person at NWFSC who has recently been involved with DUAs is Dean Mark, </w:t>
      </w:r>
      <w:hyperlink r:id="rId1" w:history="1">
        <w:r w:rsidR="00EA17C3" w:rsidRPr="00EF7529">
          <w:rPr>
            <w:rStyle w:val="Hyperlink"/>
          </w:rPr>
          <w:t>Dean.Mark@noaa.gov</w:t>
        </w:r>
      </w:hyperlink>
      <w:r w:rsidR="00EA17C3">
        <w:t xml:space="preserve"> . I am fine with keeping them on here and with them signing, but guidance has been from the NWFSC that agreements need to get approved by the Science Center first.</w:t>
      </w:r>
    </w:p>
  </w:comment>
  <w:comment w:id="21" w:author="AINSWORTH Justin C * ODFW" w:date="2023-10-09T17:26:00Z" w:initials="AJC*O">
    <w:p w14:paraId="0A37CE9A" w14:textId="77777777" w:rsidR="0035767D" w:rsidRDefault="0035767D" w:rsidP="004D4303">
      <w:pPr>
        <w:pStyle w:val="CommentText"/>
      </w:pPr>
      <w:r>
        <w:rPr>
          <w:rStyle w:val="CommentReference"/>
        </w:rPr>
        <w:annotationRef/>
      </w:r>
      <w:r>
        <w:t xml:space="preserve">Chris - the postdoc can be added as an amendment to this agreement. Just let me know when they are selected.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D7FD9" w15:done="0"/>
  <w15:commentEx w15:paraId="0A37CE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CEB34E" w16cex:dateUtc="2023-10-10T00:13:00Z"/>
  <w16cex:commentExtensible w16cex:durableId="28CEB639" w16cex:dateUtc="2023-10-10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D7FD9" w16cid:durableId="28CEB34E"/>
  <w16cid:commentId w16cid:paraId="0A37CE9A" w16cid:durableId="28CEB6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3A559" w14:textId="77777777" w:rsidR="00C12D03" w:rsidRDefault="00C12D03" w:rsidP="00730D20">
      <w:r>
        <w:separator/>
      </w:r>
    </w:p>
  </w:endnote>
  <w:endnote w:type="continuationSeparator" w:id="0">
    <w:p w14:paraId="564EE921" w14:textId="77777777" w:rsidR="00C12D03" w:rsidRDefault="00C12D03" w:rsidP="00730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1"/>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773975"/>
      <w:docPartObj>
        <w:docPartGallery w:val="Page Numbers (Bottom of Page)"/>
        <w:docPartUnique/>
      </w:docPartObj>
    </w:sdtPr>
    <w:sdtEndPr>
      <w:rPr>
        <w:noProof/>
      </w:rPr>
    </w:sdtEndPr>
    <w:sdtContent>
      <w:p w14:paraId="5C72F63A" w14:textId="645AEF6C" w:rsidR="00730D20" w:rsidRDefault="00730D20">
        <w:pPr>
          <w:pStyle w:val="Footer"/>
          <w:jc w:val="right"/>
        </w:pPr>
        <w:r>
          <w:fldChar w:fldCharType="begin"/>
        </w:r>
        <w:r>
          <w:instrText xml:space="preserve"> PAGE   \* MERGEFORMAT </w:instrText>
        </w:r>
        <w:r>
          <w:fldChar w:fldCharType="separate"/>
        </w:r>
        <w:r w:rsidR="00FE7A3A">
          <w:rPr>
            <w:noProof/>
          </w:rPr>
          <w:t>3</w:t>
        </w:r>
        <w:r>
          <w:rPr>
            <w:noProof/>
          </w:rPr>
          <w:fldChar w:fldCharType="end"/>
        </w:r>
      </w:p>
    </w:sdtContent>
  </w:sdt>
  <w:p w14:paraId="415CEC35" w14:textId="77777777" w:rsidR="00730D20" w:rsidRDefault="0073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57A1B" w14:textId="77777777" w:rsidR="00C12D03" w:rsidRDefault="00C12D03" w:rsidP="00730D20">
      <w:r>
        <w:separator/>
      </w:r>
    </w:p>
  </w:footnote>
  <w:footnote w:type="continuationSeparator" w:id="0">
    <w:p w14:paraId="5A30BC62" w14:textId="77777777" w:rsidR="00C12D03" w:rsidRDefault="00C12D03" w:rsidP="00730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33AE"/>
    <w:multiLevelType w:val="hybridMultilevel"/>
    <w:tmpl w:val="EAA42760"/>
    <w:lvl w:ilvl="0" w:tplc="42DA174A">
      <w:start w:val="240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9F3739"/>
    <w:multiLevelType w:val="hybridMultilevel"/>
    <w:tmpl w:val="9BF23056"/>
    <w:lvl w:ilvl="0" w:tplc="B658F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374174">
    <w:abstractNumId w:val="1"/>
  </w:num>
  <w:num w:numId="2" w16cid:durableId="6663988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NSWORTH Justin C * ODFW">
    <w15:presenceInfo w15:providerId="AD" w15:userId="S::Justin.C.Ainsworth@odfw.oregon.gov::fdc9c0e7-cc56-4f16-be2a-707181cefd97"/>
  </w15:person>
  <w15:person w15:author="CORBETT Kelly C * ODFW">
    <w15:presenceInfo w15:providerId="AD" w15:userId="S::Kelly.C.Corbett@odfw.oregon.gov::eb98f9a5-9264-4bdc-8d57-dd1aca0385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81B"/>
    <w:rsid w:val="00003C61"/>
    <w:rsid w:val="00017B3B"/>
    <w:rsid w:val="00022D47"/>
    <w:rsid w:val="00030B56"/>
    <w:rsid w:val="00034FD4"/>
    <w:rsid w:val="00045947"/>
    <w:rsid w:val="000626BB"/>
    <w:rsid w:val="000804F1"/>
    <w:rsid w:val="000923BA"/>
    <w:rsid w:val="000929FE"/>
    <w:rsid w:val="000B0687"/>
    <w:rsid w:val="000B2462"/>
    <w:rsid w:val="000B3944"/>
    <w:rsid w:val="000D0705"/>
    <w:rsid w:val="000E1389"/>
    <w:rsid w:val="000F171F"/>
    <w:rsid w:val="0010698C"/>
    <w:rsid w:val="00114124"/>
    <w:rsid w:val="0012341F"/>
    <w:rsid w:val="001261F3"/>
    <w:rsid w:val="00133B39"/>
    <w:rsid w:val="00152852"/>
    <w:rsid w:val="00171C7C"/>
    <w:rsid w:val="0017212A"/>
    <w:rsid w:val="00190825"/>
    <w:rsid w:val="00194E9B"/>
    <w:rsid w:val="001A3DCE"/>
    <w:rsid w:val="002326F5"/>
    <w:rsid w:val="00252DB4"/>
    <w:rsid w:val="00254095"/>
    <w:rsid w:val="002D55C3"/>
    <w:rsid w:val="002E46DC"/>
    <w:rsid w:val="002F7DD3"/>
    <w:rsid w:val="003210FC"/>
    <w:rsid w:val="00322047"/>
    <w:rsid w:val="0035767D"/>
    <w:rsid w:val="00377A3E"/>
    <w:rsid w:val="00391EF0"/>
    <w:rsid w:val="00392354"/>
    <w:rsid w:val="003935AC"/>
    <w:rsid w:val="0039440A"/>
    <w:rsid w:val="003959FA"/>
    <w:rsid w:val="003C5887"/>
    <w:rsid w:val="003D01A6"/>
    <w:rsid w:val="003D34D6"/>
    <w:rsid w:val="003D522F"/>
    <w:rsid w:val="003E3447"/>
    <w:rsid w:val="00401F6C"/>
    <w:rsid w:val="00433170"/>
    <w:rsid w:val="00465920"/>
    <w:rsid w:val="004715EF"/>
    <w:rsid w:val="004A1CD0"/>
    <w:rsid w:val="004B1CC5"/>
    <w:rsid w:val="004D0343"/>
    <w:rsid w:val="004E09EB"/>
    <w:rsid w:val="004F61D2"/>
    <w:rsid w:val="005B035D"/>
    <w:rsid w:val="005B1417"/>
    <w:rsid w:val="005C2111"/>
    <w:rsid w:val="0060175F"/>
    <w:rsid w:val="00604F4C"/>
    <w:rsid w:val="00646E41"/>
    <w:rsid w:val="00646ED2"/>
    <w:rsid w:val="006978D0"/>
    <w:rsid w:val="006C7459"/>
    <w:rsid w:val="006D66DC"/>
    <w:rsid w:val="006E0DE0"/>
    <w:rsid w:val="006E3096"/>
    <w:rsid w:val="00730D20"/>
    <w:rsid w:val="00736BA6"/>
    <w:rsid w:val="00741AB2"/>
    <w:rsid w:val="007452E6"/>
    <w:rsid w:val="00747E0D"/>
    <w:rsid w:val="00761D7A"/>
    <w:rsid w:val="00786F30"/>
    <w:rsid w:val="0079633A"/>
    <w:rsid w:val="007A603A"/>
    <w:rsid w:val="007B0B4F"/>
    <w:rsid w:val="007B19A5"/>
    <w:rsid w:val="007D345A"/>
    <w:rsid w:val="007E0EF0"/>
    <w:rsid w:val="007F366A"/>
    <w:rsid w:val="008140D3"/>
    <w:rsid w:val="00840321"/>
    <w:rsid w:val="008573DD"/>
    <w:rsid w:val="00895032"/>
    <w:rsid w:val="0089743A"/>
    <w:rsid w:val="008C3F66"/>
    <w:rsid w:val="008F2122"/>
    <w:rsid w:val="00916F46"/>
    <w:rsid w:val="0092674C"/>
    <w:rsid w:val="00941810"/>
    <w:rsid w:val="00950D8F"/>
    <w:rsid w:val="00960006"/>
    <w:rsid w:val="00993060"/>
    <w:rsid w:val="00995DD4"/>
    <w:rsid w:val="00997BDE"/>
    <w:rsid w:val="009B0CA3"/>
    <w:rsid w:val="009C7D67"/>
    <w:rsid w:val="009E03FD"/>
    <w:rsid w:val="009E27FA"/>
    <w:rsid w:val="009F2602"/>
    <w:rsid w:val="009F2C5F"/>
    <w:rsid w:val="00A00AF5"/>
    <w:rsid w:val="00A01451"/>
    <w:rsid w:val="00A60FC9"/>
    <w:rsid w:val="00A63427"/>
    <w:rsid w:val="00A66B8D"/>
    <w:rsid w:val="00AA745A"/>
    <w:rsid w:val="00AB3220"/>
    <w:rsid w:val="00AB3416"/>
    <w:rsid w:val="00AC03F2"/>
    <w:rsid w:val="00AE01F4"/>
    <w:rsid w:val="00B038FF"/>
    <w:rsid w:val="00B441C6"/>
    <w:rsid w:val="00B70252"/>
    <w:rsid w:val="00B70D60"/>
    <w:rsid w:val="00BA554C"/>
    <w:rsid w:val="00BB6354"/>
    <w:rsid w:val="00BC5D58"/>
    <w:rsid w:val="00C03289"/>
    <w:rsid w:val="00C06BEA"/>
    <w:rsid w:val="00C12D03"/>
    <w:rsid w:val="00C13DB2"/>
    <w:rsid w:val="00C21EAD"/>
    <w:rsid w:val="00C25B38"/>
    <w:rsid w:val="00C37D72"/>
    <w:rsid w:val="00C469CA"/>
    <w:rsid w:val="00C54E2C"/>
    <w:rsid w:val="00C6447A"/>
    <w:rsid w:val="00C8664F"/>
    <w:rsid w:val="00C92A7F"/>
    <w:rsid w:val="00CA60B8"/>
    <w:rsid w:val="00CE7239"/>
    <w:rsid w:val="00CF4438"/>
    <w:rsid w:val="00D15C39"/>
    <w:rsid w:val="00D31A89"/>
    <w:rsid w:val="00D36041"/>
    <w:rsid w:val="00D66981"/>
    <w:rsid w:val="00D941BD"/>
    <w:rsid w:val="00DA4E7A"/>
    <w:rsid w:val="00DA6E37"/>
    <w:rsid w:val="00DB7C2A"/>
    <w:rsid w:val="00DD3DAD"/>
    <w:rsid w:val="00DD6550"/>
    <w:rsid w:val="00DE778D"/>
    <w:rsid w:val="00DF781B"/>
    <w:rsid w:val="00E03FE6"/>
    <w:rsid w:val="00E35E8C"/>
    <w:rsid w:val="00E8645D"/>
    <w:rsid w:val="00EA17C3"/>
    <w:rsid w:val="00EA78A4"/>
    <w:rsid w:val="00ED014A"/>
    <w:rsid w:val="00EF7C5B"/>
    <w:rsid w:val="00F115F3"/>
    <w:rsid w:val="00F2527B"/>
    <w:rsid w:val="00F30801"/>
    <w:rsid w:val="00F31B37"/>
    <w:rsid w:val="00F621D9"/>
    <w:rsid w:val="00F8150A"/>
    <w:rsid w:val="00F940FC"/>
    <w:rsid w:val="00F9552A"/>
    <w:rsid w:val="00FA0CAB"/>
    <w:rsid w:val="00FC5CE4"/>
    <w:rsid w:val="00FD2651"/>
    <w:rsid w:val="00FD7E91"/>
    <w:rsid w:val="00FE7A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DA7CEE"/>
  <w15:docId w15:val="{E3D49558-AE31-4781-BC57-75264F60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Times New Roman" w:hAnsi="Times New Roman"/>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Palatino" w:hAnsi="Palatino"/>
      <w:b/>
      <w:sz w:val="28"/>
    </w:rPr>
  </w:style>
  <w:style w:type="paragraph" w:styleId="Subtitle">
    <w:name w:val="Subtitle"/>
    <w:basedOn w:val="Normal"/>
    <w:qFormat/>
    <w:pPr>
      <w:jc w:val="center"/>
    </w:pPr>
    <w:rPr>
      <w:rFonts w:ascii="Palatino" w:hAnsi="Palatino"/>
      <w:b/>
      <w:u w:val="single"/>
    </w:rPr>
  </w:style>
  <w:style w:type="paragraph" w:styleId="BlockText">
    <w:name w:val="Block Text"/>
    <w:basedOn w:val="Normal"/>
    <w:pPr>
      <w:ind w:left="720" w:right="720" w:hanging="720"/>
    </w:pPr>
    <w:rPr>
      <w:rFonts w:ascii="Arial" w:hAnsi="Arial"/>
    </w:rPr>
  </w:style>
  <w:style w:type="paragraph" w:styleId="BodyTextIndent">
    <w:name w:val="Body Text Indent"/>
    <w:basedOn w:val="Normal"/>
    <w:pPr>
      <w:ind w:left="720"/>
    </w:pPr>
    <w:rPr>
      <w:rFonts w:ascii="Times New Roman" w:hAnsi="Times New Roman"/>
      <w:i/>
    </w:rPr>
  </w:style>
  <w:style w:type="paragraph" w:styleId="BalloonText">
    <w:name w:val="Balloon Text"/>
    <w:basedOn w:val="Normal"/>
    <w:semiHidden/>
    <w:rsid w:val="00EA78A4"/>
    <w:rPr>
      <w:rFonts w:ascii="Tahoma" w:hAnsi="Tahoma" w:cs="Tahoma"/>
      <w:sz w:val="16"/>
      <w:szCs w:val="16"/>
    </w:rPr>
  </w:style>
  <w:style w:type="character" w:styleId="PlaceholderText">
    <w:name w:val="Placeholder Text"/>
    <w:basedOn w:val="DefaultParagraphFont"/>
    <w:uiPriority w:val="99"/>
    <w:semiHidden/>
    <w:rsid w:val="00ED014A"/>
    <w:rPr>
      <w:color w:val="808080"/>
    </w:rPr>
  </w:style>
  <w:style w:type="character" w:styleId="Hyperlink">
    <w:name w:val="Hyperlink"/>
    <w:basedOn w:val="DefaultParagraphFont"/>
    <w:unhideWhenUsed/>
    <w:rsid w:val="00FC5CE4"/>
    <w:rPr>
      <w:color w:val="0000FF" w:themeColor="hyperlink"/>
      <w:u w:val="single"/>
    </w:rPr>
  </w:style>
  <w:style w:type="paragraph" w:styleId="Header">
    <w:name w:val="header"/>
    <w:basedOn w:val="Normal"/>
    <w:link w:val="HeaderChar"/>
    <w:unhideWhenUsed/>
    <w:rsid w:val="00730D20"/>
    <w:pPr>
      <w:tabs>
        <w:tab w:val="center" w:pos="4680"/>
        <w:tab w:val="right" w:pos="9360"/>
      </w:tabs>
    </w:pPr>
  </w:style>
  <w:style w:type="character" w:customStyle="1" w:styleId="HeaderChar">
    <w:name w:val="Header Char"/>
    <w:basedOn w:val="DefaultParagraphFont"/>
    <w:link w:val="Header"/>
    <w:rsid w:val="00730D20"/>
    <w:rPr>
      <w:sz w:val="24"/>
    </w:rPr>
  </w:style>
  <w:style w:type="paragraph" w:styleId="Footer">
    <w:name w:val="footer"/>
    <w:basedOn w:val="Normal"/>
    <w:link w:val="FooterChar"/>
    <w:uiPriority w:val="99"/>
    <w:unhideWhenUsed/>
    <w:rsid w:val="00730D20"/>
    <w:pPr>
      <w:tabs>
        <w:tab w:val="center" w:pos="4680"/>
        <w:tab w:val="right" w:pos="9360"/>
      </w:tabs>
    </w:pPr>
  </w:style>
  <w:style w:type="character" w:customStyle="1" w:styleId="FooterChar">
    <w:name w:val="Footer Char"/>
    <w:basedOn w:val="DefaultParagraphFont"/>
    <w:link w:val="Footer"/>
    <w:uiPriority w:val="99"/>
    <w:rsid w:val="00730D20"/>
    <w:rPr>
      <w:sz w:val="24"/>
    </w:rPr>
  </w:style>
  <w:style w:type="character" w:styleId="CommentReference">
    <w:name w:val="annotation reference"/>
    <w:basedOn w:val="DefaultParagraphFont"/>
    <w:semiHidden/>
    <w:unhideWhenUsed/>
    <w:rsid w:val="00C8664F"/>
    <w:rPr>
      <w:sz w:val="16"/>
      <w:szCs w:val="16"/>
    </w:rPr>
  </w:style>
  <w:style w:type="paragraph" w:styleId="CommentText">
    <w:name w:val="annotation text"/>
    <w:basedOn w:val="Normal"/>
    <w:link w:val="CommentTextChar"/>
    <w:unhideWhenUsed/>
    <w:rsid w:val="00C8664F"/>
    <w:rPr>
      <w:sz w:val="20"/>
    </w:rPr>
  </w:style>
  <w:style w:type="character" w:customStyle="1" w:styleId="CommentTextChar">
    <w:name w:val="Comment Text Char"/>
    <w:basedOn w:val="DefaultParagraphFont"/>
    <w:link w:val="CommentText"/>
    <w:rsid w:val="00C8664F"/>
  </w:style>
  <w:style w:type="paragraph" w:styleId="CommentSubject">
    <w:name w:val="annotation subject"/>
    <w:basedOn w:val="CommentText"/>
    <w:next w:val="CommentText"/>
    <w:link w:val="CommentSubjectChar"/>
    <w:semiHidden/>
    <w:unhideWhenUsed/>
    <w:rsid w:val="00C8664F"/>
    <w:rPr>
      <w:b/>
      <w:bCs/>
    </w:rPr>
  </w:style>
  <w:style w:type="character" w:customStyle="1" w:styleId="CommentSubjectChar">
    <w:name w:val="Comment Subject Char"/>
    <w:basedOn w:val="CommentTextChar"/>
    <w:link w:val="CommentSubject"/>
    <w:semiHidden/>
    <w:rsid w:val="00C8664F"/>
    <w:rPr>
      <w:b/>
      <w:bCs/>
    </w:rPr>
  </w:style>
  <w:style w:type="character" w:styleId="UnresolvedMention">
    <w:name w:val="Unresolved Mention"/>
    <w:basedOn w:val="DefaultParagraphFont"/>
    <w:uiPriority w:val="99"/>
    <w:semiHidden/>
    <w:unhideWhenUsed/>
    <w:rsid w:val="00646ED2"/>
    <w:rPr>
      <w:color w:val="605E5C"/>
      <w:shd w:val="clear" w:color="auto" w:fill="E1DFDD"/>
    </w:rPr>
  </w:style>
  <w:style w:type="paragraph" w:styleId="Revision">
    <w:name w:val="Revision"/>
    <w:hidden/>
    <w:uiPriority w:val="99"/>
    <w:semiHidden/>
    <w:rsid w:val="00C13DB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8932">
      <w:bodyDiv w:val="1"/>
      <w:marLeft w:val="0"/>
      <w:marRight w:val="0"/>
      <w:marTop w:val="0"/>
      <w:marBottom w:val="0"/>
      <w:divBdr>
        <w:top w:val="none" w:sz="0" w:space="0" w:color="auto"/>
        <w:left w:val="none" w:sz="0" w:space="0" w:color="auto"/>
        <w:bottom w:val="none" w:sz="0" w:space="0" w:color="auto"/>
        <w:right w:val="none" w:sz="0" w:space="0" w:color="auto"/>
      </w:divBdr>
    </w:div>
    <w:div w:id="279918736">
      <w:bodyDiv w:val="1"/>
      <w:marLeft w:val="0"/>
      <w:marRight w:val="0"/>
      <w:marTop w:val="0"/>
      <w:marBottom w:val="0"/>
      <w:divBdr>
        <w:top w:val="none" w:sz="0" w:space="0" w:color="auto"/>
        <w:left w:val="none" w:sz="0" w:space="0" w:color="auto"/>
        <w:bottom w:val="none" w:sz="0" w:space="0" w:color="auto"/>
        <w:right w:val="none" w:sz="0" w:space="0" w:color="auto"/>
      </w:divBdr>
    </w:div>
    <w:div w:id="289676434">
      <w:bodyDiv w:val="1"/>
      <w:marLeft w:val="0"/>
      <w:marRight w:val="0"/>
      <w:marTop w:val="0"/>
      <w:marBottom w:val="0"/>
      <w:divBdr>
        <w:top w:val="none" w:sz="0" w:space="0" w:color="auto"/>
        <w:left w:val="none" w:sz="0" w:space="0" w:color="auto"/>
        <w:bottom w:val="none" w:sz="0" w:space="0" w:color="auto"/>
        <w:right w:val="none" w:sz="0" w:space="0" w:color="auto"/>
      </w:divBdr>
    </w:div>
    <w:div w:id="867989854">
      <w:bodyDiv w:val="1"/>
      <w:marLeft w:val="0"/>
      <w:marRight w:val="0"/>
      <w:marTop w:val="0"/>
      <w:marBottom w:val="0"/>
      <w:divBdr>
        <w:top w:val="none" w:sz="0" w:space="0" w:color="auto"/>
        <w:left w:val="none" w:sz="0" w:space="0" w:color="auto"/>
        <w:bottom w:val="none" w:sz="0" w:space="0" w:color="auto"/>
        <w:right w:val="none" w:sz="0" w:space="0" w:color="auto"/>
      </w:divBdr>
    </w:div>
    <w:div w:id="1435321848">
      <w:bodyDiv w:val="1"/>
      <w:marLeft w:val="0"/>
      <w:marRight w:val="0"/>
      <w:marTop w:val="0"/>
      <w:marBottom w:val="0"/>
      <w:divBdr>
        <w:top w:val="none" w:sz="0" w:space="0" w:color="auto"/>
        <w:left w:val="none" w:sz="0" w:space="0" w:color="auto"/>
        <w:bottom w:val="none" w:sz="0" w:space="0" w:color="auto"/>
        <w:right w:val="none" w:sz="0" w:space="0" w:color="auto"/>
      </w:divBdr>
    </w:div>
    <w:div w:id="149981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mailto:Dean.Mark@noaa.go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astalscience.noaa.gov/project/science-to-support-a-climate-ready-dungeness-crab-fishery-in-the-northern-california-curr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737AA-A4D7-4451-B3E9-ECDB437D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1077</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AGREEMENT</vt:lpstr>
    </vt:vector>
  </TitlesOfParts>
  <Company>Oregon Dept. of Fish &amp; Wildlife</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creator>Mark R. Saelens</dc:creator>
  <cp:lastModifiedBy>AINSWORTH Justin C * ODFW</cp:lastModifiedBy>
  <cp:revision>2</cp:revision>
  <cp:lastPrinted>2015-10-27T23:01:00Z</cp:lastPrinted>
  <dcterms:created xsi:type="dcterms:W3CDTF">2023-10-10T15:51:00Z</dcterms:created>
  <dcterms:modified xsi:type="dcterms:W3CDTF">2023-10-10T15:51:00Z</dcterms:modified>
</cp:coreProperties>
</file>